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70" w:rsidRPr="0067543D" w:rsidRDefault="00A468DB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67543D">
        <w:rPr>
          <w:rFonts w:asciiTheme="majorHAnsi" w:hAnsiTheme="majorHAnsi"/>
          <w:sz w:val="24"/>
          <w:szCs w:val="24"/>
        </w:rPr>
        <w:t>Dear Members of the Search Committee:</w:t>
      </w:r>
    </w:p>
    <w:p w:rsidR="00A468DB" w:rsidRPr="0067543D" w:rsidRDefault="00A468DB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8E6274" w:rsidRDefault="00A468DB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E4225F">
        <w:rPr>
          <w:rFonts w:asciiTheme="majorHAnsi" w:hAnsiTheme="majorHAnsi"/>
          <w:sz w:val="24"/>
          <w:szCs w:val="24"/>
        </w:rPr>
        <w:t>I am writing to apply</w:t>
      </w:r>
      <w:r w:rsidR="0017249F" w:rsidRPr="00E4225F">
        <w:rPr>
          <w:rFonts w:asciiTheme="majorHAnsi" w:hAnsiTheme="majorHAnsi"/>
          <w:sz w:val="24"/>
          <w:szCs w:val="24"/>
        </w:rPr>
        <w:t xml:space="preserve"> for </w:t>
      </w:r>
      <w:r w:rsidR="00715F99">
        <w:rPr>
          <w:rFonts w:asciiTheme="majorHAnsi" w:hAnsiTheme="majorHAnsi"/>
          <w:sz w:val="24"/>
          <w:szCs w:val="24"/>
        </w:rPr>
        <w:t xml:space="preserve">the </w:t>
      </w:r>
      <w:r w:rsidR="00D7281E" w:rsidRPr="00D7281E">
        <w:rPr>
          <w:rFonts w:asciiTheme="majorHAnsi" w:hAnsiTheme="majorHAnsi"/>
          <w:color w:val="FF0000"/>
          <w:sz w:val="24"/>
          <w:szCs w:val="24"/>
        </w:rPr>
        <w:t xml:space="preserve">Postdoctoral </w:t>
      </w:r>
      <w:commentRangeStart w:id="0"/>
      <w:ins w:id="1" w:author="Owner" w:date="2015-11-17T14:24:00Z">
        <w:r w:rsidR="00BD5B35">
          <w:rPr>
            <w:rFonts w:asciiTheme="majorHAnsi" w:hAnsiTheme="majorHAnsi"/>
            <w:color w:val="FF0000"/>
            <w:sz w:val="24"/>
            <w:szCs w:val="24"/>
          </w:rPr>
          <w:t>F</w:t>
        </w:r>
      </w:ins>
      <w:del w:id="2" w:author="Owner" w:date="2015-11-17T14:24:00Z">
        <w:r w:rsidR="00D7281E" w:rsidRPr="00D7281E" w:rsidDel="00BD5B35">
          <w:rPr>
            <w:rFonts w:asciiTheme="majorHAnsi" w:hAnsiTheme="majorHAnsi"/>
            <w:color w:val="FF0000"/>
            <w:sz w:val="24"/>
            <w:szCs w:val="24"/>
          </w:rPr>
          <w:delText>f</w:delText>
        </w:r>
      </w:del>
      <w:r w:rsidR="00D7281E" w:rsidRPr="00D7281E">
        <w:rPr>
          <w:rFonts w:asciiTheme="majorHAnsi" w:hAnsiTheme="majorHAnsi"/>
          <w:color w:val="FF0000"/>
          <w:sz w:val="24"/>
          <w:szCs w:val="24"/>
        </w:rPr>
        <w:t>ellowship</w:t>
      </w:r>
      <w:commentRangeEnd w:id="0"/>
      <w:r w:rsidR="00EB2189">
        <w:rPr>
          <w:rStyle w:val="CommentReference"/>
          <w:rFonts w:ascii="Calibri" w:eastAsia="SimSun" w:hAnsi="Calibri" w:cs="Times New Roman"/>
        </w:rPr>
        <w:commentReference w:id="0"/>
      </w:r>
      <w:r w:rsidR="00D7281E" w:rsidRPr="00D7281E">
        <w:rPr>
          <w:rFonts w:asciiTheme="majorHAnsi" w:hAnsiTheme="majorHAnsi"/>
          <w:color w:val="FF0000"/>
          <w:sz w:val="24"/>
          <w:szCs w:val="24"/>
        </w:rPr>
        <w:t xml:space="preserve"> in Microeconomics</w:t>
      </w:r>
      <w:r w:rsidR="00D7281E">
        <w:rPr>
          <w:rFonts w:asciiTheme="majorHAnsi" w:hAnsiTheme="majorHAnsi"/>
          <w:color w:val="FF0000"/>
          <w:sz w:val="24"/>
          <w:szCs w:val="24"/>
        </w:rPr>
        <w:t xml:space="preserve"> </w:t>
      </w:r>
      <w:del w:id="3" w:author="Owner" w:date="2015-11-17T14:24:00Z">
        <w:r w:rsidRPr="00E4225F" w:rsidDel="00BD5B35">
          <w:rPr>
            <w:rFonts w:asciiTheme="majorHAnsi" w:hAnsiTheme="majorHAnsi"/>
            <w:sz w:val="24"/>
            <w:szCs w:val="24"/>
          </w:rPr>
          <w:delText>in</w:delText>
        </w:r>
        <w:r w:rsidR="00D504DE" w:rsidDel="00BD5B35">
          <w:rPr>
            <w:rFonts w:asciiTheme="majorHAnsi" w:hAnsiTheme="majorHAnsi"/>
            <w:sz w:val="24"/>
            <w:szCs w:val="24"/>
          </w:rPr>
          <w:delText xml:space="preserve"> </w:delText>
        </w:r>
      </w:del>
      <w:ins w:id="4" w:author="Owner" w:date="2015-11-17T14:24:00Z">
        <w:r w:rsidR="00BD5B35">
          <w:rPr>
            <w:rFonts w:asciiTheme="majorHAnsi" w:hAnsiTheme="majorHAnsi"/>
            <w:sz w:val="24"/>
            <w:szCs w:val="24"/>
          </w:rPr>
          <w:t>at the</w:t>
        </w:r>
        <w:r w:rsidR="00BD5B35">
          <w:rPr>
            <w:rFonts w:asciiTheme="majorHAnsi" w:hAnsiTheme="majorHAnsi"/>
            <w:sz w:val="24"/>
            <w:szCs w:val="24"/>
          </w:rPr>
          <w:t xml:space="preserve"> </w:t>
        </w:r>
      </w:ins>
      <w:r w:rsidR="008E6274" w:rsidRPr="008E6274">
        <w:rPr>
          <w:rFonts w:asciiTheme="majorHAnsi" w:hAnsiTheme="majorHAnsi"/>
          <w:color w:val="FF0000"/>
          <w:sz w:val="24"/>
          <w:szCs w:val="24"/>
        </w:rPr>
        <w:t>Amsterdam School of Economics</w:t>
      </w:r>
      <w:r w:rsidR="008E6274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310B6E">
        <w:rPr>
          <w:rFonts w:asciiTheme="majorHAnsi" w:hAnsiTheme="majorHAnsi"/>
          <w:sz w:val="24"/>
          <w:szCs w:val="24"/>
        </w:rPr>
        <w:t xml:space="preserve">beginning </w:t>
      </w:r>
      <w:del w:id="5" w:author="Owner" w:date="2015-11-17T14:24:00Z">
        <w:r w:rsidR="008E6274" w:rsidDel="00BD5B35">
          <w:rPr>
            <w:rFonts w:asciiTheme="majorHAnsi" w:hAnsiTheme="majorHAnsi"/>
            <w:color w:val="FF0000"/>
            <w:sz w:val="24"/>
            <w:szCs w:val="24"/>
          </w:rPr>
          <w:delText>Fall</w:delText>
        </w:r>
        <w:r w:rsidR="00820AAD" w:rsidRPr="00820AAD" w:rsidDel="00BD5B35">
          <w:rPr>
            <w:rFonts w:asciiTheme="majorHAnsi" w:hAnsiTheme="majorHAnsi"/>
            <w:color w:val="FF0000"/>
            <w:sz w:val="24"/>
            <w:szCs w:val="24"/>
          </w:rPr>
          <w:delText xml:space="preserve"> </w:delText>
        </w:r>
      </w:del>
      <w:ins w:id="6" w:author="Owner" w:date="2015-11-17T14:24:00Z">
        <w:r w:rsidR="00BD5B35">
          <w:rPr>
            <w:rFonts w:asciiTheme="majorHAnsi" w:hAnsiTheme="majorHAnsi"/>
            <w:color w:val="FF0000"/>
            <w:sz w:val="24"/>
            <w:szCs w:val="24"/>
          </w:rPr>
          <w:t xml:space="preserve">in </w:t>
        </w:r>
        <w:commentRangeStart w:id="7"/>
        <w:r w:rsidR="00BD5B35">
          <w:rPr>
            <w:rFonts w:asciiTheme="majorHAnsi" w:hAnsiTheme="majorHAnsi"/>
            <w:color w:val="FF0000"/>
            <w:sz w:val="24"/>
            <w:szCs w:val="24"/>
          </w:rPr>
          <w:t>fall</w:t>
        </w:r>
      </w:ins>
      <w:commentRangeEnd w:id="7"/>
      <w:ins w:id="8" w:author="Owner" w:date="2015-11-17T14:35:00Z">
        <w:r w:rsidR="00EB2189">
          <w:rPr>
            <w:rStyle w:val="CommentReference"/>
            <w:rFonts w:ascii="Calibri" w:eastAsia="SimSun" w:hAnsi="Calibri" w:cs="Times New Roman"/>
          </w:rPr>
          <w:commentReference w:id="7"/>
        </w:r>
      </w:ins>
      <w:ins w:id="9" w:author="Owner" w:date="2015-11-17T14:24:00Z">
        <w:r w:rsidR="00BD5B35" w:rsidRPr="00820AAD">
          <w:rPr>
            <w:rFonts w:asciiTheme="majorHAnsi" w:hAnsiTheme="majorHAnsi"/>
            <w:color w:val="FF0000"/>
            <w:sz w:val="24"/>
            <w:szCs w:val="24"/>
          </w:rPr>
          <w:t xml:space="preserve"> </w:t>
        </w:r>
      </w:ins>
      <w:r w:rsidR="00820AAD" w:rsidRPr="00820AAD">
        <w:rPr>
          <w:rFonts w:asciiTheme="majorHAnsi" w:hAnsiTheme="majorHAnsi"/>
          <w:color w:val="FF0000"/>
          <w:sz w:val="24"/>
          <w:szCs w:val="24"/>
        </w:rPr>
        <w:t>2016</w:t>
      </w:r>
      <w:r w:rsidR="00C94EF1">
        <w:rPr>
          <w:rFonts w:asciiTheme="majorHAnsi" w:hAnsiTheme="majorHAnsi"/>
          <w:sz w:val="24"/>
          <w:szCs w:val="24"/>
        </w:rPr>
        <w:t>.</w:t>
      </w:r>
      <w:r w:rsidRPr="00E4225F">
        <w:rPr>
          <w:rFonts w:asciiTheme="majorHAnsi" w:hAnsiTheme="majorHAnsi"/>
          <w:sz w:val="24"/>
          <w:szCs w:val="24"/>
        </w:rPr>
        <w:t xml:space="preserve"> I am currently a doctoral candidate at the University of Connecticut</w:t>
      </w:r>
      <w:del w:id="10" w:author="Owner" w:date="2015-11-17T14:24:00Z">
        <w:r w:rsidRPr="00E4225F" w:rsidDel="00BD5B35">
          <w:rPr>
            <w:rFonts w:asciiTheme="majorHAnsi" w:hAnsiTheme="majorHAnsi"/>
            <w:sz w:val="24"/>
            <w:szCs w:val="24"/>
          </w:rPr>
          <w:delText>,</w:delText>
        </w:r>
      </w:del>
      <w:r w:rsidRPr="00E4225F">
        <w:rPr>
          <w:rFonts w:asciiTheme="majorHAnsi" w:hAnsiTheme="majorHAnsi"/>
          <w:sz w:val="24"/>
          <w:szCs w:val="24"/>
        </w:rPr>
        <w:t xml:space="preserve"> and fully expect to complete my PhD </w:t>
      </w:r>
      <w:del w:id="11" w:author="Owner" w:date="2015-11-17T14:24:00Z">
        <w:r w:rsidRPr="00E4225F" w:rsidDel="00BD5B35">
          <w:rPr>
            <w:rFonts w:asciiTheme="majorHAnsi" w:hAnsiTheme="majorHAnsi"/>
            <w:sz w:val="24"/>
            <w:szCs w:val="24"/>
          </w:rPr>
          <w:delText xml:space="preserve">degree </w:delText>
        </w:r>
      </w:del>
      <w:r w:rsidRPr="00E4225F">
        <w:rPr>
          <w:rFonts w:asciiTheme="majorHAnsi" w:hAnsiTheme="majorHAnsi"/>
          <w:sz w:val="24"/>
          <w:szCs w:val="24"/>
        </w:rPr>
        <w:t xml:space="preserve">requirements by May 2016. I am extremely interested in </w:t>
      </w:r>
      <w:del w:id="12" w:author="Owner" w:date="2015-11-17T14:24:00Z">
        <w:r w:rsidRPr="00E4225F" w:rsidDel="00BD5B35">
          <w:rPr>
            <w:rFonts w:asciiTheme="majorHAnsi" w:hAnsiTheme="majorHAnsi"/>
            <w:sz w:val="24"/>
            <w:szCs w:val="24"/>
          </w:rPr>
          <w:delText xml:space="preserve">obtaining </w:delText>
        </w:r>
      </w:del>
      <w:r w:rsidR="00C70026">
        <w:rPr>
          <w:rFonts w:asciiTheme="majorHAnsi" w:hAnsiTheme="majorHAnsi"/>
          <w:sz w:val="24"/>
          <w:szCs w:val="24"/>
        </w:rPr>
        <w:t xml:space="preserve">the postdoctoral fellowship </w:t>
      </w:r>
      <w:r w:rsidRPr="00E4225F">
        <w:rPr>
          <w:rFonts w:asciiTheme="majorHAnsi" w:hAnsiTheme="majorHAnsi"/>
          <w:sz w:val="24"/>
          <w:szCs w:val="24"/>
        </w:rPr>
        <w:t xml:space="preserve">position </w:t>
      </w:r>
      <w:r w:rsidRPr="005C1AA0">
        <w:rPr>
          <w:rFonts w:asciiTheme="majorHAnsi" w:hAnsiTheme="majorHAnsi"/>
          <w:color w:val="FF0000"/>
          <w:sz w:val="24"/>
          <w:szCs w:val="24"/>
        </w:rPr>
        <w:t>at</w:t>
      </w:r>
      <w:r w:rsidR="005C1AA0" w:rsidRPr="005C1AA0">
        <w:rPr>
          <w:rFonts w:asciiTheme="majorHAnsi" w:hAnsiTheme="majorHAnsi"/>
          <w:color w:val="FF0000"/>
          <w:sz w:val="24"/>
          <w:szCs w:val="24"/>
        </w:rPr>
        <w:t xml:space="preserve"> </w:t>
      </w:r>
      <w:ins w:id="13" w:author="Owner" w:date="2015-11-17T14:25:00Z">
        <w:r w:rsidR="00BD5B35">
          <w:rPr>
            <w:rFonts w:asciiTheme="majorHAnsi" w:hAnsiTheme="majorHAnsi"/>
            <w:color w:val="FF0000"/>
            <w:sz w:val="24"/>
            <w:szCs w:val="24"/>
          </w:rPr>
          <w:t xml:space="preserve">the </w:t>
        </w:r>
      </w:ins>
      <w:r w:rsidR="008E6274" w:rsidRPr="008E6274">
        <w:rPr>
          <w:rFonts w:asciiTheme="majorHAnsi" w:hAnsiTheme="majorHAnsi"/>
          <w:color w:val="FF0000"/>
          <w:sz w:val="24"/>
          <w:szCs w:val="24"/>
        </w:rPr>
        <w:t>Amsterdam School of Economics</w:t>
      </w:r>
      <w:r w:rsidR="00DF4A58" w:rsidRPr="00CF7979">
        <w:rPr>
          <w:rFonts w:asciiTheme="majorHAnsi" w:hAnsiTheme="majorHAnsi"/>
          <w:sz w:val="24"/>
          <w:szCs w:val="24"/>
        </w:rPr>
        <w:t xml:space="preserve">, </w:t>
      </w:r>
      <w:r w:rsidR="008E6274">
        <w:rPr>
          <w:rFonts w:asciiTheme="majorHAnsi" w:hAnsiTheme="majorHAnsi"/>
          <w:sz w:val="24"/>
          <w:szCs w:val="24"/>
        </w:rPr>
        <w:t xml:space="preserve">where I </w:t>
      </w:r>
      <w:del w:id="14" w:author="Owner" w:date="2015-11-17T14:30:00Z">
        <w:r w:rsidR="008E6274" w:rsidDel="00BD5B35">
          <w:rPr>
            <w:rFonts w:asciiTheme="majorHAnsi" w:hAnsiTheme="majorHAnsi"/>
            <w:sz w:val="24"/>
            <w:szCs w:val="24"/>
          </w:rPr>
          <w:delText xml:space="preserve">can </w:delText>
        </w:r>
      </w:del>
      <w:commentRangeStart w:id="15"/>
      <w:ins w:id="16" w:author="Owner" w:date="2015-11-17T14:30:00Z">
        <w:r w:rsidR="00BD5B35">
          <w:rPr>
            <w:rFonts w:asciiTheme="majorHAnsi" w:hAnsiTheme="majorHAnsi"/>
            <w:sz w:val="24"/>
            <w:szCs w:val="24"/>
          </w:rPr>
          <w:t>hope</w:t>
        </w:r>
      </w:ins>
      <w:commentRangeEnd w:id="15"/>
      <w:ins w:id="17" w:author="Owner" w:date="2015-11-17T14:35:00Z">
        <w:r w:rsidR="00EB2189">
          <w:rPr>
            <w:rStyle w:val="CommentReference"/>
            <w:rFonts w:ascii="Calibri" w:eastAsia="SimSun" w:hAnsi="Calibri" w:cs="Times New Roman"/>
          </w:rPr>
          <w:commentReference w:id="15"/>
        </w:r>
      </w:ins>
      <w:ins w:id="18" w:author="Owner" w:date="2015-11-17T14:30:00Z">
        <w:r w:rsidR="00BD5B35">
          <w:rPr>
            <w:rFonts w:asciiTheme="majorHAnsi" w:hAnsiTheme="majorHAnsi"/>
            <w:sz w:val="24"/>
            <w:szCs w:val="24"/>
          </w:rPr>
          <w:t xml:space="preserve"> to</w:t>
        </w:r>
        <w:r w:rsidR="00BD5B35">
          <w:rPr>
            <w:rFonts w:asciiTheme="majorHAnsi" w:hAnsiTheme="majorHAnsi"/>
            <w:sz w:val="24"/>
            <w:szCs w:val="24"/>
          </w:rPr>
          <w:t xml:space="preserve"> </w:t>
        </w:r>
      </w:ins>
      <w:r w:rsidR="008E6274">
        <w:rPr>
          <w:rFonts w:asciiTheme="majorHAnsi" w:hAnsiTheme="majorHAnsi"/>
          <w:sz w:val="24"/>
          <w:szCs w:val="24"/>
        </w:rPr>
        <w:t xml:space="preserve">continue my research on </w:t>
      </w:r>
      <w:r w:rsidR="00C81037" w:rsidRPr="00E4225F">
        <w:rPr>
          <w:rFonts w:asciiTheme="majorHAnsi" w:hAnsiTheme="majorHAnsi"/>
          <w:sz w:val="24"/>
          <w:szCs w:val="24"/>
        </w:rPr>
        <w:t>behavioral and experimental economics</w:t>
      </w:r>
      <w:r w:rsidR="00EF64F3">
        <w:rPr>
          <w:rFonts w:asciiTheme="majorHAnsi" w:hAnsiTheme="majorHAnsi"/>
          <w:sz w:val="24"/>
          <w:szCs w:val="24"/>
        </w:rPr>
        <w:t xml:space="preserve"> (especially </w:t>
      </w:r>
      <w:r w:rsidR="00AE4777">
        <w:rPr>
          <w:rFonts w:asciiTheme="majorHAnsi" w:hAnsiTheme="majorHAnsi"/>
          <w:sz w:val="24"/>
          <w:szCs w:val="24"/>
        </w:rPr>
        <w:t>the study of corrupt collaboration</w:t>
      </w:r>
      <w:r w:rsidR="00EF64F3">
        <w:rPr>
          <w:rFonts w:asciiTheme="majorHAnsi" w:hAnsiTheme="majorHAnsi"/>
          <w:sz w:val="24"/>
          <w:szCs w:val="24"/>
        </w:rPr>
        <w:t>)</w:t>
      </w:r>
      <w:r w:rsidR="00C81037" w:rsidRPr="00E4225F">
        <w:rPr>
          <w:rFonts w:asciiTheme="majorHAnsi" w:hAnsiTheme="majorHAnsi"/>
          <w:sz w:val="24"/>
          <w:szCs w:val="24"/>
        </w:rPr>
        <w:t>,</w:t>
      </w:r>
      <w:r w:rsidR="00C81037">
        <w:rPr>
          <w:rFonts w:asciiTheme="majorHAnsi" w:hAnsiTheme="majorHAnsi"/>
          <w:sz w:val="24"/>
          <w:szCs w:val="24"/>
        </w:rPr>
        <w:t xml:space="preserve"> contribute to </w:t>
      </w:r>
      <w:del w:id="19" w:author="Owner" w:date="2015-11-17T14:31:00Z">
        <w:r w:rsidR="00C81037" w:rsidDel="00BD5B35">
          <w:rPr>
            <w:rFonts w:asciiTheme="majorHAnsi" w:hAnsiTheme="majorHAnsi"/>
            <w:sz w:val="24"/>
            <w:szCs w:val="24"/>
          </w:rPr>
          <w:delText xml:space="preserve">its </w:delText>
        </w:r>
      </w:del>
      <w:ins w:id="20" w:author="Owner" w:date="2015-11-17T14:31:00Z">
        <w:r w:rsidR="00BD5B35">
          <w:rPr>
            <w:rFonts w:asciiTheme="majorHAnsi" w:hAnsiTheme="majorHAnsi"/>
            <w:sz w:val="24"/>
            <w:szCs w:val="24"/>
          </w:rPr>
          <w:t xml:space="preserve">the </w:t>
        </w:r>
        <w:commentRangeStart w:id="21"/>
        <w:r w:rsidR="00BD5B35">
          <w:rPr>
            <w:rFonts w:asciiTheme="majorHAnsi" w:hAnsiTheme="majorHAnsi"/>
            <w:sz w:val="24"/>
            <w:szCs w:val="24"/>
          </w:rPr>
          <w:t>school’s</w:t>
        </w:r>
      </w:ins>
      <w:commentRangeEnd w:id="21"/>
      <w:ins w:id="22" w:author="Owner" w:date="2015-11-17T14:35:00Z">
        <w:r w:rsidR="00EB2189">
          <w:rPr>
            <w:rStyle w:val="CommentReference"/>
            <w:rFonts w:ascii="Calibri" w:eastAsia="SimSun" w:hAnsi="Calibri" w:cs="Times New Roman"/>
          </w:rPr>
          <w:commentReference w:id="21"/>
        </w:r>
      </w:ins>
      <w:ins w:id="23" w:author="Owner" w:date="2015-11-17T14:31:00Z">
        <w:r w:rsidR="00BD5B35">
          <w:rPr>
            <w:rFonts w:asciiTheme="majorHAnsi" w:hAnsiTheme="majorHAnsi"/>
            <w:sz w:val="24"/>
            <w:szCs w:val="24"/>
          </w:rPr>
          <w:t xml:space="preserve"> </w:t>
        </w:r>
      </w:ins>
      <w:r w:rsidR="00C81037">
        <w:rPr>
          <w:rFonts w:asciiTheme="majorHAnsi" w:hAnsiTheme="majorHAnsi"/>
          <w:sz w:val="24"/>
          <w:szCs w:val="24"/>
        </w:rPr>
        <w:t>focus on economic</w:t>
      </w:r>
      <w:ins w:id="24" w:author="Owner" w:date="2015-11-17T14:32:00Z">
        <w:r w:rsidR="00BD5B35">
          <w:rPr>
            <w:rFonts w:asciiTheme="majorHAnsi" w:hAnsiTheme="majorHAnsi"/>
            <w:sz w:val="24"/>
            <w:szCs w:val="24"/>
          </w:rPr>
          <w:t>s</w:t>
        </w:r>
      </w:ins>
      <w:r w:rsidR="00C81037">
        <w:rPr>
          <w:rFonts w:asciiTheme="majorHAnsi" w:hAnsiTheme="majorHAnsi"/>
          <w:sz w:val="24"/>
          <w:szCs w:val="24"/>
        </w:rPr>
        <w:t xml:space="preserve"> education, and engage in other professional activities.</w:t>
      </w:r>
      <w:r w:rsidR="00C70026">
        <w:rPr>
          <w:rFonts w:asciiTheme="majorHAnsi" w:hAnsiTheme="majorHAnsi"/>
          <w:sz w:val="24"/>
          <w:szCs w:val="24"/>
        </w:rPr>
        <w:t xml:space="preserve"> </w:t>
      </w:r>
    </w:p>
    <w:p w:rsidR="00880B51" w:rsidRPr="0067543D" w:rsidRDefault="00880B51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31597" w:rsidRDefault="0017249F" w:rsidP="0017249F">
      <w:pPr>
        <w:shd w:val="clear" w:color="auto" w:fill="FFFFFF"/>
        <w:spacing w:after="0" w:line="270" w:lineRule="atLeast"/>
        <w:jc w:val="both"/>
        <w:textAlignment w:val="baseline"/>
        <w:rPr>
          <w:rFonts w:asciiTheme="majorHAnsi" w:hAnsiTheme="majorHAnsi"/>
          <w:sz w:val="24"/>
          <w:szCs w:val="24"/>
        </w:rPr>
      </w:pPr>
      <w:r w:rsidRPr="0017249F">
        <w:rPr>
          <w:rFonts w:asciiTheme="majorHAnsi" w:hAnsiTheme="majorHAnsi"/>
          <w:sz w:val="24"/>
          <w:szCs w:val="24"/>
        </w:rPr>
        <w:t xml:space="preserve">My main research interest is behavioral and experimental economics. </w:t>
      </w:r>
      <w:r w:rsidR="00494D69">
        <w:rPr>
          <w:rFonts w:asciiTheme="majorHAnsi" w:hAnsiTheme="majorHAnsi"/>
          <w:sz w:val="24"/>
          <w:szCs w:val="24"/>
        </w:rPr>
        <w:t>Specifically</w:t>
      </w:r>
      <w:r w:rsidR="00C94EF1" w:rsidRPr="00C94EF1">
        <w:rPr>
          <w:rFonts w:asciiTheme="majorHAnsi" w:hAnsiTheme="majorHAnsi"/>
          <w:sz w:val="24"/>
          <w:szCs w:val="24"/>
        </w:rPr>
        <w:t>, my work has focused on behavioral game theory.</w:t>
      </w:r>
      <w:r w:rsidR="00C70026">
        <w:rPr>
          <w:rFonts w:asciiTheme="majorHAnsi" w:hAnsiTheme="majorHAnsi"/>
          <w:sz w:val="24"/>
          <w:szCs w:val="24"/>
        </w:rPr>
        <w:t xml:space="preserve"> </w:t>
      </w:r>
      <w:r w:rsidR="00C94EF1" w:rsidRPr="00C94EF1">
        <w:rPr>
          <w:rFonts w:asciiTheme="majorHAnsi" w:hAnsiTheme="majorHAnsi"/>
          <w:sz w:val="24"/>
          <w:szCs w:val="24"/>
        </w:rPr>
        <w:t>In my dissertation, I employ laboratory experiments to examine the effect of individual characteristics on belief formation and decision-making.</w:t>
      </w:r>
      <w:r w:rsidR="00C94EF1">
        <w:rPr>
          <w:rFonts w:asciiTheme="majorHAnsi" w:hAnsiTheme="majorHAnsi"/>
          <w:sz w:val="24"/>
          <w:szCs w:val="24"/>
        </w:rPr>
        <w:t xml:space="preserve"> </w:t>
      </w:r>
      <w:r w:rsidR="00A2778F">
        <w:rPr>
          <w:rFonts w:asciiTheme="majorHAnsi" w:hAnsiTheme="majorHAnsi"/>
          <w:sz w:val="24"/>
          <w:szCs w:val="24"/>
        </w:rPr>
        <w:t xml:space="preserve"> In particular, I look at the mechanism that causes </w:t>
      </w:r>
      <w:r w:rsidR="00A2778F" w:rsidRPr="00A2778F">
        <w:rPr>
          <w:rFonts w:asciiTheme="majorHAnsi" w:hAnsiTheme="majorHAnsi"/>
          <w:sz w:val="24"/>
          <w:szCs w:val="24"/>
        </w:rPr>
        <w:t>corrupt collaboration</w:t>
      </w:r>
      <w:r w:rsidR="00A2778F">
        <w:rPr>
          <w:rFonts w:asciiTheme="majorHAnsi" w:hAnsiTheme="majorHAnsi"/>
          <w:sz w:val="24"/>
          <w:szCs w:val="24"/>
        </w:rPr>
        <w:t xml:space="preserve"> in laboratory bribery games.</w:t>
      </w:r>
      <w:r w:rsidR="001E2134">
        <w:rPr>
          <w:rFonts w:asciiTheme="majorHAnsi" w:hAnsiTheme="majorHAnsi"/>
          <w:sz w:val="24"/>
          <w:szCs w:val="24"/>
        </w:rPr>
        <w:t xml:space="preserve"> </w:t>
      </w:r>
      <w:r w:rsidR="00087DEF" w:rsidRPr="00913A58">
        <w:rPr>
          <w:rFonts w:asciiTheme="majorHAnsi" w:hAnsiTheme="majorHAnsi"/>
          <w:sz w:val="24"/>
          <w:szCs w:val="24"/>
        </w:rPr>
        <w:t xml:space="preserve">I also </w:t>
      </w:r>
      <w:del w:id="25" w:author="Owner" w:date="2015-11-17T14:26:00Z">
        <w:r w:rsidR="00087DEF" w:rsidRPr="00913A58" w:rsidDel="00BD5B35">
          <w:rPr>
            <w:rFonts w:asciiTheme="majorHAnsi" w:hAnsiTheme="majorHAnsi"/>
            <w:sz w:val="24"/>
            <w:szCs w:val="24"/>
          </w:rPr>
          <w:delText xml:space="preserve">make </w:delText>
        </w:r>
        <w:commentRangeStart w:id="26"/>
        <w:r w:rsidR="00087DEF" w:rsidRPr="00913A58" w:rsidDel="00BD5B35">
          <w:rPr>
            <w:rFonts w:asciiTheme="majorHAnsi" w:hAnsiTheme="majorHAnsi"/>
            <w:sz w:val="24"/>
            <w:szCs w:val="24"/>
          </w:rPr>
          <w:delText>some</w:delText>
        </w:r>
      </w:del>
      <w:commentRangeEnd w:id="26"/>
      <w:r w:rsidR="00EB2189">
        <w:rPr>
          <w:rStyle w:val="CommentReference"/>
        </w:rPr>
        <w:commentReference w:id="27"/>
      </w:r>
      <w:del w:id="28" w:author="Owner" w:date="2015-11-17T14:26:00Z">
        <w:r w:rsidR="00087DEF" w:rsidRPr="00913A58" w:rsidDel="00BD5B35">
          <w:rPr>
            <w:rFonts w:asciiTheme="majorHAnsi" w:hAnsiTheme="majorHAnsi"/>
            <w:sz w:val="24"/>
            <w:szCs w:val="24"/>
          </w:rPr>
          <w:delText xml:space="preserve"> </w:delText>
        </w:r>
      </w:del>
      <w:r w:rsidR="00087DEF" w:rsidRPr="00913A58">
        <w:rPr>
          <w:rFonts w:asciiTheme="majorHAnsi" w:hAnsiTheme="majorHAnsi"/>
          <w:sz w:val="24"/>
          <w:szCs w:val="24"/>
        </w:rPr>
        <w:t>contribut</w:t>
      </w:r>
      <w:ins w:id="29" w:author="Owner" w:date="2015-11-17T14:26:00Z">
        <w:r w:rsidR="00BD5B35">
          <w:rPr>
            <w:rFonts w:asciiTheme="majorHAnsi" w:hAnsiTheme="majorHAnsi"/>
            <w:sz w:val="24"/>
            <w:szCs w:val="24"/>
          </w:rPr>
          <w:t xml:space="preserve">e </w:t>
        </w:r>
      </w:ins>
      <w:del w:id="30" w:author="Owner" w:date="2015-11-17T14:26:00Z">
        <w:r w:rsidR="00087DEF" w:rsidRPr="00913A58" w:rsidDel="00BD5B35">
          <w:rPr>
            <w:rFonts w:asciiTheme="majorHAnsi" w:hAnsiTheme="majorHAnsi"/>
            <w:sz w:val="24"/>
            <w:szCs w:val="24"/>
          </w:rPr>
          <w:delText xml:space="preserve">ions </w:delText>
        </w:r>
      </w:del>
      <w:r w:rsidR="00087DEF" w:rsidRPr="00913A58">
        <w:rPr>
          <w:rFonts w:asciiTheme="majorHAnsi" w:hAnsiTheme="majorHAnsi"/>
          <w:sz w:val="24"/>
          <w:szCs w:val="24"/>
        </w:rPr>
        <w:t xml:space="preserve">to experimental methodology by </w:t>
      </w:r>
      <w:del w:id="31" w:author="Owner" w:date="2015-11-17T14:26:00Z">
        <w:r w:rsidR="00087DEF" w:rsidRPr="00913A58" w:rsidDel="00BD5B35">
          <w:rPr>
            <w:rFonts w:ascii="Cambria" w:hAnsi="Cambria"/>
            <w:sz w:val="24"/>
            <w:szCs w:val="24"/>
          </w:rPr>
          <w:delText xml:space="preserve">I </w:delText>
        </w:r>
      </w:del>
      <w:r w:rsidR="00087DEF" w:rsidRPr="00913A58">
        <w:rPr>
          <w:rFonts w:ascii="Cambria" w:hAnsi="Cambria"/>
          <w:sz w:val="24"/>
          <w:szCs w:val="24"/>
        </w:rPr>
        <w:t>look</w:t>
      </w:r>
      <w:ins w:id="32" w:author="Owner" w:date="2015-11-17T14:26:00Z">
        <w:r w:rsidR="00BD5B35">
          <w:rPr>
            <w:rFonts w:ascii="Cambria" w:hAnsi="Cambria"/>
            <w:sz w:val="24"/>
            <w:szCs w:val="24"/>
          </w:rPr>
          <w:t>ing</w:t>
        </w:r>
      </w:ins>
      <w:r w:rsidR="00087DEF" w:rsidRPr="00913A58">
        <w:rPr>
          <w:rFonts w:ascii="Cambria" w:hAnsi="Cambria"/>
          <w:sz w:val="24"/>
          <w:szCs w:val="24"/>
        </w:rPr>
        <w:t xml:space="preserve"> at how the interaction between individual real-life experience and the experimental framing affects people’s decisions</w:t>
      </w:r>
      <w:r w:rsidR="00087DEF" w:rsidRPr="00913A58">
        <w:rPr>
          <w:rFonts w:asciiTheme="majorHAnsi" w:hAnsiTheme="majorHAnsi"/>
          <w:sz w:val="24"/>
          <w:szCs w:val="24"/>
        </w:rPr>
        <w:t xml:space="preserve">. </w:t>
      </w:r>
      <w:r w:rsidRPr="0017249F">
        <w:rPr>
          <w:rFonts w:asciiTheme="majorHAnsi" w:hAnsiTheme="majorHAnsi"/>
          <w:sz w:val="24"/>
          <w:szCs w:val="24"/>
        </w:rPr>
        <w:t xml:space="preserve">With insights gathered from the laboratory experiments and </w:t>
      </w:r>
      <w:r w:rsidR="00C94EF1">
        <w:rPr>
          <w:rFonts w:asciiTheme="majorHAnsi" w:hAnsiTheme="majorHAnsi"/>
          <w:sz w:val="24"/>
          <w:szCs w:val="24"/>
        </w:rPr>
        <w:t xml:space="preserve">the </w:t>
      </w:r>
      <w:r w:rsidRPr="0017249F">
        <w:rPr>
          <w:rFonts w:asciiTheme="majorHAnsi" w:hAnsiTheme="majorHAnsi"/>
          <w:sz w:val="24"/>
          <w:szCs w:val="24"/>
        </w:rPr>
        <w:t xml:space="preserve">psychology </w:t>
      </w:r>
      <w:commentRangeStart w:id="33"/>
      <w:r w:rsidRPr="0017249F">
        <w:rPr>
          <w:rFonts w:asciiTheme="majorHAnsi" w:hAnsiTheme="majorHAnsi"/>
          <w:sz w:val="24"/>
          <w:szCs w:val="24"/>
        </w:rPr>
        <w:t>literature</w:t>
      </w:r>
      <w:commentRangeEnd w:id="33"/>
      <w:r w:rsidR="00EB2189">
        <w:rPr>
          <w:rStyle w:val="CommentReference"/>
        </w:rPr>
        <w:commentReference w:id="33"/>
      </w:r>
      <w:del w:id="34" w:author="Owner" w:date="2015-11-17T14:26:00Z">
        <w:r w:rsidR="00C94EF1" w:rsidDel="00BD5B35">
          <w:rPr>
            <w:rFonts w:asciiTheme="majorHAnsi" w:hAnsiTheme="majorHAnsi"/>
            <w:sz w:val="24"/>
            <w:szCs w:val="24"/>
          </w:rPr>
          <w:delText>s</w:delText>
        </w:r>
      </w:del>
      <w:r w:rsidRPr="0017249F">
        <w:rPr>
          <w:rFonts w:asciiTheme="majorHAnsi" w:hAnsiTheme="majorHAnsi"/>
          <w:sz w:val="24"/>
          <w:szCs w:val="24"/>
        </w:rPr>
        <w:t xml:space="preserve">, I </w:t>
      </w:r>
      <w:r w:rsidR="00C94EF1">
        <w:rPr>
          <w:rFonts w:asciiTheme="majorHAnsi" w:hAnsiTheme="majorHAnsi"/>
          <w:sz w:val="24"/>
          <w:szCs w:val="24"/>
        </w:rPr>
        <w:t>further extend</w:t>
      </w:r>
      <w:r w:rsidR="00D2097F">
        <w:rPr>
          <w:rFonts w:asciiTheme="majorHAnsi" w:hAnsiTheme="majorHAnsi"/>
          <w:sz w:val="24"/>
          <w:szCs w:val="24"/>
        </w:rPr>
        <w:t xml:space="preserve"> my dissertation</w:t>
      </w:r>
      <w:r w:rsidRPr="0017249F">
        <w:rPr>
          <w:rFonts w:asciiTheme="majorHAnsi" w:hAnsiTheme="majorHAnsi"/>
          <w:sz w:val="24"/>
          <w:szCs w:val="24"/>
        </w:rPr>
        <w:t xml:space="preserve"> to examine how individual characteristics influence people’s</w:t>
      </w:r>
      <w:r w:rsidR="006E4DF1">
        <w:rPr>
          <w:rFonts w:asciiTheme="majorHAnsi" w:hAnsiTheme="majorHAnsi"/>
          <w:sz w:val="24"/>
          <w:szCs w:val="24"/>
        </w:rPr>
        <w:t xml:space="preserve"> decisions and outcomes in real life</w:t>
      </w:r>
      <w:r w:rsidRPr="0017249F">
        <w:rPr>
          <w:rFonts w:asciiTheme="majorHAnsi" w:hAnsiTheme="majorHAnsi"/>
          <w:sz w:val="24"/>
          <w:szCs w:val="24"/>
        </w:rPr>
        <w:t>.</w:t>
      </w:r>
      <w:r w:rsidR="00C94EF1">
        <w:rPr>
          <w:rFonts w:asciiTheme="majorHAnsi" w:hAnsiTheme="majorHAnsi"/>
          <w:sz w:val="24"/>
          <w:szCs w:val="24"/>
        </w:rPr>
        <w:t xml:space="preserve"> </w:t>
      </w:r>
      <w:r w:rsidR="00C94EF1" w:rsidRPr="0017249F">
        <w:rPr>
          <w:rFonts w:asciiTheme="majorHAnsi" w:hAnsiTheme="majorHAnsi"/>
          <w:sz w:val="24"/>
          <w:szCs w:val="24"/>
        </w:rPr>
        <w:t xml:space="preserve">A central emphasis of my research is to bridge economics and psychology, </w:t>
      </w:r>
      <w:del w:id="35" w:author="Owner" w:date="2015-11-17T14:26:00Z">
        <w:r w:rsidR="00C94EF1" w:rsidRPr="0017249F" w:rsidDel="00BD5B35">
          <w:rPr>
            <w:rFonts w:asciiTheme="majorHAnsi" w:hAnsiTheme="majorHAnsi"/>
            <w:sz w:val="24"/>
            <w:szCs w:val="24"/>
          </w:rPr>
          <w:delText xml:space="preserve">looking </w:delText>
        </w:r>
        <w:commentRangeStart w:id="36"/>
        <w:r w:rsidR="00C94EF1" w:rsidRPr="0017249F" w:rsidDel="00BD5B35">
          <w:rPr>
            <w:rFonts w:asciiTheme="majorHAnsi" w:hAnsiTheme="majorHAnsi"/>
            <w:sz w:val="24"/>
            <w:szCs w:val="24"/>
          </w:rPr>
          <w:delText>at</w:delText>
        </w:r>
      </w:del>
      <w:ins w:id="37" w:author="Owner" w:date="2015-11-17T14:26:00Z">
        <w:r w:rsidR="00BD5B35">
          <w:rPr>
            <w:rFonts w:asciiTheme="majorHAnsi" w:hAnsiTheme="majorHAnsi"/>
            <w:sz w:val="24"/>
            <w:szCs w:val="24"/>
          </w:rPr>
          <w:t>investigating</w:t>
        </w:r>
      </w:ins>
      <w:commentRangeEnd w:id="36"/>
      <w:ins w:id="38" w:author="Owner" w:date="2015-11-17T14:35:00Z">
        <w:r w:rsidR="00EB2189">
          <w:rPr>
            <w:rStyle w:val="CommentReference"/>
          </w:rPr>
          <w:commentReference w:id="36"/>
        </w:r>
      </w:ins>
      <w:r w:rsidR="00C94EF1" w:rsidRPr="0017249F">
        <w:rPr>
          <w:rFonts w:asciiTheme="majorHAnsi" w:hAnsiTheme="majorHAnsi"/>
          <w:sz w:val="24"/>
          <w:szCs w:val="24"/>
        </w:rPr>
        <w:t xml:space="preserve"> how certain mental rules of thumb, cognitive bias</w:t>
      </w:r>
      <w:ins w:id="39" w:author="Owner" w:date="2015-11-17T14:26:00Z">
        <w:r w:rsidR="00BD5B35">
          <w:rPr>
            <w:rFonts w:asciiTheme="majorHAnsi" w:hAnsiTheme="majorHAnsi"/>
            <w:sz w:val="24"/>
            <w:szCs w:val="24"/>
          </w:rPr>
          <w:t>es</w:t>
        </w:r>
      </w:ins>
      <w:r w:rsidR="00C94EF1" w:rsidRPr="0017249F">
        <w:rPr>
          <w:rFonts w:asciiTheme="majorHAnsi" w:hAnsiTheme="majorHAnsi"/>
          <w:sz w:val="24"/>
          <w:szCs w:val="24"/>
        </w:rPr>
        <w:t xml:space="preserve">, individual differences, and interpersonal relationships lead to individual judgments and decisions that </w:t>
      </w:r>
      <w:del w:id="40" w:author="Owner" w:date="2015-11-17T14:26:00Z">
        <w:r w:rsidR="00C94EF1" w:rsidRPr="0017249F" w:rsidDel="00BD5B35">
          <w:rPr>
            <w:rFonts w:asciiTheme="majorHAnsi" w:hAnsiTheme="majorHAnsi"/>
            <w:sz w:val="24"/>
            <w:szCs w:val="24"/>
          </w:rPr>
          <w:delText xml:space="preserve">will </w:delText>
        </w:r>
      </w:del>
      <w:r w:rsidR="00C94EF1" w:rsidRPr="0017249F">
        <w:rPr>
          <w:rFonts w:asciiTheme="majorHAnsi" w:hAnsiTheme="majorHAnsi"/>
          <w:sz w:val="24"/>
          <w:szCs w:val="24"/>
        </w:rPr>
        <w:t xml:space="preserve">deviate from </w:t>
      </w:r>
      <w:r w:rsidR="00C94EF1">
        <w:rPr>
          <w:rFonts w:asciiTheme="majorHAnsi" w:hAnsiTheme="majorHAnsi"/>
          <w:sz w:val="24"/>
          <w:szCs w:val="24"/>
        </w:rPr>
        <w:t xml:space="preserve">theoretical, optimal decisions. </w:t>
      </w:r>
      <w:r w:rsidRPr="0017249F">
        <w:rPr>
          <w:rFonts w:asciiTheme="majorHAnsi" w:hAnsiTheme="majorHAnsi"/>
          <w:sz w:val="24"/>
          <w:szCs w:val="24"/>
        </w:rPr>
        <w:t xml:space="preserve">I am excited to continue my research </w:t>
      </w:r>
      <w:del w:id="41" w:author="Owner" w:date="2015-11-17T14:27:00Z">
        <w:r w:rsidRPr="0017249F" w:rsidDel="00BD5B35">
          <w:rPr>
            <w:rFonts w:asciiTheme="majorHAnsi" w:hAnsiTheme="majorHAnsi"/>
            <w:sz w:val="24"/>
            <w:szCs w:val="24"/>
          </w:rPr>
          <w:delText xml:space="preserve">in </w:delText>
        </w:r>
      </w:del>
      <w:ins w:id="42" w:author="Owner" w:date="2015-11-17T14:27:00Z">
        <w:r w:rsidR="00BD5B35">
          <w:rPr>
            <w:rFonts w:asciiTheme="majorHAnsi" w:hAnsiTheme="majorHAnsi"/>
            <w:sz w:val="24"/>
            <w:szCs w:val="24"/>
          </w:rPr>
          <w:t>at</w:t>
        </w:r>
        <w:r w:rsidR="00BD5B35" w:rsidRPr="0017249F">
          <w:rPr>
            <w:rFonts w:asciiTheme="majorHAnsi" w:hAnsiTheme="majorHAnsi"/>
            <w:sz w:val="24"/>
            <w:szCs w:val="24"/>
          </w:rPr>
          <w:t xml:space="preserve"> </w:t>
        </w:r>
      </w:ins>
      <w:r w:rsidR="00A33460">
        <w:rPr>
          <w:rFonts w:asciiTheme="majorHAnsi" w:hAnsiTheme="majorHAnsi"/>
          <w:sz w:val="24"/>
          <w:szCs w:val="24"/>
        </w:rPr>
        <w:t xml:space="preserve">the </w:t>
      </w:r>
      <w:r w:rsidR="00A33460" w:rsidRPr="00FE77CE">
        <w:rPr>
          <w:rFonts w:asciiTheme="majorHAnsi" w:hAnsiTheme="majorHAnsi"/>
          <w:color w:val="FF0000"/>
          <w:sz w:val="24"/>
          <w:szCs w:val="24"/>
        </w:rPr>
        <w:t>Amsterdam School of Economics</w:t>
      </w:r>
      <w:del w:id="43" w:author="Owner" w:date="2015-11-17T14:27:00Z">
        <w:r w:rsidRPr="0017249F" w:rsidDel="00BD5B35">
          <w:rPr>
            <w:rFonts w:asciiTheme="majorHAnsi" w:hAnsiTheme="majorHAnsi"/>
            <w:sz w:val="24"/>
            <w:szCs w:val="24"/>
          </w:rPr>
          <w:delText>,</w:delText>
        </w:r>
      </w:del>
      <w:r w:rsidRPr="0017249F">
        <w:rPr>
          <w:rFonts w:asciiTheme="majorHAnsi" w:hAnsiTheme="majorHAnsi"/>
          <w:sz w:val="24"/>
          <w:szCs w:val="24"/>
        </w:rPr>
        <w:t xml:space="preserve"> and </w:t>
      </w:r>
      <w:r w:rsidR="008D2E65">
        <w:rPr>
          <w:rFonts w:asciiTheme="majorHAnsi" w:hAnsiTheme="majorHAnsi"/>
          <w:sz w:val="24"/>
          <w:szCs w:val="24"/>
        </w:rPr>
        <w:t xml:space="preserve">then </w:t>
      </w:r>
      <w:r w:rsidRPr="0017249F">
        <w:rPr>
          <w:rFonts w:asciiTheme="majorHAnsi" w:hAnsiTheme="majorHAnsi"/>
          <w:sz w:val="24"/>
          <w:szCs w:val="24"/>
        </w:rPr>
        <w:t xml:space="preserve">to expand </w:t>
      </w:r>
      <w:del w:id="44" w:author="Owner" w:date="2015-11-17T14:27:00Z">
        <w:r w:rsidRPr="0017249F" w:rsidDel="00BD5B35">
          <w:rPr>
            <w:rFonts w:asciiTheme="majorHAnsi" w:hAnsiTheme="majorHAnsi"/>
            <w:sz w:val="24"/>
            <w:szCs w:val="24"/>
          </w:rPr>
          <w:delText xml:space="preserve">their </w:delText>
        </w:r>
      </w:del>
      <w:ins w:id="45" w:author="Owner" w:date="2015-11-17T14:27:00Z">
        <w:r w:rsidR="00BD5B35">
          <w:rPr>
            <w:rFonts w:asciiTheme="majorHAnsi" w:hAnsiTheme="majorHAnsi"/>
            <w:sz w:val="24"/>
            <w:szCs w:val="24"/>
          </w:rPr>
          <w:t>its</w:t>
        </w:r>
        <w:r w:rsidR="00BD5B35" w:rsidRPr="0017249F">
          <w:rPr>
            <w:rFonts w:asciiTheme="majorHAnsi" w:hAnsiTheme="majorHAnsi"/>
            <w:sz w:val="24"/>
            <w:szCs w:val="24"/>
          </w:rPr>
          <w:t xml:space="preserve"> </w:t>
        </w:r>
      </w:ins>
      <w:r w:rsidRPr="0017249F">
        <w:rPr>
          <w:rFonts w:asciiTheme="majorHAnsi" w:hAnsiTheme="majorHAnsi"/>
          <w:sz w:val="24"/>
          <w:szCs w:val="24"/>
        </w:rPr>
        <w:t>potential</w:t>
      </w:r>
      <w:r w:rsidR="008D3BA9">
        <w:rPr>
          <w:rFonts w:asciiTheme="majorHAnsi" w:hAnsiTheme="majorHAnsi"/>
          <w:sz w:val="24"/>
          <w:szCs w:val="24"/>
        </w:rPr>
        <w:t xml:space="preserve"> with the support of </w:t>
      </w:r>
      <w:del w:id="46" w:author="Owner" w:date="2015-11-17T14:27:00Z">
        <w:r w:rsidR="008D3BA9" w:rsidDel="00BD5B35">
          <w:rPr>
            <w:rFonts w:asciiTheme="majorHAnsi" w:hAnsiTheme="majorHAnsi"/>
            <w:sz w:val="24"/>
            <w:szCs w:val="24"/>
          </w:rPr>
          <w:delText xml:space="preserve">our </w:delText>
        </w:r>
      </w:del>
      <w:ins w:id="47" w:author="Owner" w:date="2015-11-17T14:27:00Z">
        <w:r w:rsidR="00BD5B35">
          <w:rPr>
            <w:rFonts w:asciiTheme="majorHAnsi" w:hAnsiTheme="majorHAnsi"/>
            <w:sz w:val="24"/>
            <w:szCs w:val="24"/>
          </w:rPr>
          <w:t>the</w:t>
        </w:r>
        <w:r w:rsidR="00BD5B35">
          <w:rPr>
            <w:rFonts w:asciiTheme="majorHAnsi" w:hAnsiTheme="majorHAnsi"/>
            <w:sz w:val="24"/>
            <w:szCs w:val="24"/>
          </w:rPr>
          <w:t xml:space="preserve"> </w:t>
        </w:r>
      </w:ins>
      <w:r w:rsidR="008D3BA9">
        <w:rPr>
          <w:rFonts w:asciiTheme="majorHAnsi" w:hAnsiTheme="majorHAnsi"/>
          <w:sz w:val="24"/>
          <w:szCs w:val="24"/>
        </w:rPr>
        <w:t>department faculty</w:t>
      </w:r>
      <w:r w:rsidRPr="0017249F">
        <w:rPr>
          <w:rFonts w:asciiTheme="majorHAnsi" w:hAnsiTheme="majorHAnsi"/>
          <w:sz w:val="24"/>
          <w:szCs w:val="24"/>
        </w:rPr>
        <w:t>.</w:t>
      </w:r>
    </w:p>
    <w:p w:rsidR="0017249F" w:rsidRDefault="0017249F" w:rsidP="0017249F">
      <w:pPr>
        <w:shd w:val="clear" w:color="auto" w:fill="FFFFFF"/>
        <w:spacing w:after="0" w:line="270" w:lineRule="atLeast"/>
        <w:jc w:val="both"/>
        <w:textAlignment w:val="baseline"/>
        <w:rPr>
          <w:rFonts w:asciiTheme="majorHAnsi" w:hAnsiTheme="majorHAnsi"/>
          <w:sz w:val="24"/>
          <w:szCs w:val="24"/>
        </w:rPr>
      </w:pPr>
    </w:p>
    <w:p w:rsidR="000011C5" w:rsidRDefault="00A72A5E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67543D">
        <w:rPr>
          <w:rFonts w:asciiTheme="majorHAnsi" w:hAnsiTheme="majorHAnsi"/>
          <w:sz w:val="24"/>
          <w:szCs w:val="24"/>
        </w:rPr>
        <w:t xml:space="preserve">Since March 2015, </w:t>
      </w:r>
      <w:r w:rsidR="00B0236D" w:rsidRPr="0067543D">
        <w:rPr>
          <w:rFonts w:asciiTheme="majorHAnsi" w:hAnsiTheme="majorHAnsi"/>
          <w:sz w:val="24"/>
          <w:szCs w:val="24"/>
        </w:rPr>
        <w:t>I have initiated</w:t>
      </w:r>
      <w:r w:rsidR="00674E5D">
        <w:rPr>
          <w:rFonts w:asciiTheme="majorHAnsi" w:hAnsiTheme="majorHAnsi"/>
          <w:sz w:val="24"/>
          <w:szCs w:val="24"/>
        </w:rPr>
        <w:t xml:space="preserve"> a long-term</w:t>
      </w:r>
      <w:r w:rsidR="000011C5" w:rsidRPr="0067543D">
        <w:rPr>
          <w:rFonts w:asciiTheme="majorHAnsi" w:hAnsiTheme="majorHAnsi"/>
          <w:sz w:val="24"/>
          <w:szCs w:val="24"/>
        </w:rPr>
        <w:t xml:space="preserve"> research program</w:t>
      </w:r>
      <w:r w:rsidRPr="0067543D">
        <w:rPr>
          <w:rFonts w:asciiTheme="majorHAnsi" w:hAnsiTheme="majorHAnsi"/>
          <w:sz w:val="24"/>
          <w:szCs w:val="24"/>
        </w:rPr>
        <w:t xml:space="preserve"> with scholars from the United States</w:t>
      </w:r>
      <w:r w:rsidR="00FA5ECA">
        <w:rPr>
          <w:rFonts w:asciiTheme="majorHAnsi" w:hAnsiTheme="majorHAnsi"/>
          <w:sz w:val="24"/>
          <w:szCs w:val="24"/>
        </w:rPr>
        <w:t xml:space="preserve"> (Harvard University)</w:t>
      </w:r>
      <w:r w:rsidRPr="0067543D">
        <w:rPr>
          <w:rFonts w:asciiTheme="majorHAnsi" w:hAnsiTheme="majorHAnsi"/>
          <w:sz w:val="24"/>
          <w:szCs w:val="24"/>
        </w:rPr>
        <w:t>, Ca</w:t>
      </w:r>
      <w:r w:rsidR="00907743" w:rsidRPr="0067543D">
        <w:rPr>
          <w:rFonts w:asciiTheme="majorHAnsi" w:hAnsiTheme="majorHAnsi"/>
          <w:sz w:val="24"/>
          <w:szCs w:val="24"/>
        </w:rPr>
        <w:t>nada</w:t>
      </w:r>
      <w:r w:rsidR="001F5283">
        <w:rPr>
          <w:rFonts w:asciiTheme="majorHAnsi" w:hAnsiTheme="majorHAnsi"/>
          <w:sz w:val="24"/>
          <w:szCs w:val="24"/>
        </w:rPr>
        <w:t xml:space="preserve"> (</w:t>
      </w:r>
      <w:del w:id="48" w:author="Owner" w:date="2015-11-17T14:27:00Z">
        <w:r w:rsidR="001F5283" w:rsidDel="00BD5B35">
          <w:rPr>
            <w:rFonts w:asciiTheme="majorHAnsi" w:hAnsiTheme="majorHAnsi"/>
            <w:sz w:val="24"/>
            <w:szCs w:val="24"/>
          </w:rPr>
          <w:delText>t</w:delText>
        </w:r>
        <w:r w:rsidR="00FA5ECA" w:rsidDel="00BD5B35">
          <w:rPr>
            <w:rFonts w:asciiTheme="majorHAnsi" w:hAnsiTheme="majorHAnsi"/>
            <w:sz w:val="24"/>
            <w:szCs w:val="24"/>
          </w:rPr>
          <w:delText xml:space="preserve">he </w:delText>
        </w:r>
      </w:del>
      <w:r w:rsidR="00FA5ECA">
        <w:rPr>
          <w:rFonts w:asciiTheme="majorHAnsi" w:hAnsiTheme="majorHAnsi"/>
          <w:sz w:val="24"/>
          <w:szCs w:val="24"/>
        </w:rPr>
        <w:t>University of Waterloo)</w:t>
      </w:r>
      <w:ins w:id="49" w:author="Owner" w:date="2015-11-17T14:27:00Z">
        <w:r w:rsidR="00BD5B35">
          <w:rPr>
            <w:rFonts w:asciiTheme="majorHAnsi" w:hAnsiTheme="majorHAnsi"/>
            <w:sz w:val="24"/>
            <w:szCs w:val="24"/>
          </w:rPr>
          <w:t>,</w:t>
        </w:r>
      </w:ins>
      <w:r w:rsidR="00907743" w:rsidRPr="0067543D">
        <w:rPr>
          <w:rFonts w:asciiTheme="majorHAnsi" w:hAnsiTheme="majorHAnsi"/>
          <w:sz w:val="24"/>
          <w:szCs w:val="24"/>
        </w:rPr>
        <w:t xml:space="preserve"> and China</w:t>
      </w:r>
      <w:r w:rsidR="00FA5ECA">
        <w:rPr>
          <w:rFonts w:asciiTheme="majorHAnsi" w:hAnsiTheme="majorHAnsi"/>
          <w:sz w:val="24"/>
          <w:szCs w:val="24"/>
        </w:rPr>
        <w:t xml:space="preserve"> (Jianghan University)</w:t>
      </w:r>
      <w:r w:rsidR="000011C5" w:rsidRPr="0067543D">
        <w:rPr>
          <w:rFonts w:asciiTheme="majorHAnsi" w:hAnsiTheme="majorHAnsi"/>
          <w:sz w:val="24"/>
          <w:szCs w:val="24"/>
        </w:rPr>
        <w:t>.</w:t>
      </w:r>
      <w:r w:rsidR="006847AC" w:rsidRPr="0067543D">
        <w:rPr>
          <w:rFonts w:asciiTheme="majorHAnsi" w:hAnsiTheme="majorHAnsi"/>
          <w:sz w:val="24"/>
          <w:szCs w:val="24"/>
        </w:rPr>
        <w:t xml:space="preserve"> </w:t>
      </w:r>
      <w:r w:rsidR="005A318B">
        <w:rPr>
          <w:rFonts w:asciiTheme="majorHAnsi" w:hAnsiTheme="majorHAnsi"/>
          <w:sz w:val="24"/>
          <w:szCs w:val="24"/>
        </w:rPr>
        <w:t xml:space="preserve">We </w:t>
      </w:r>
      <w:r w:rsidR="00C82CB6">
        <w:rPr>
          <w:rFonts w:asciiTheme="majorHAnsi" w:hAnsiTheme="majorHAnsi"/>
          <w:sz w:val="24"/>
          <w:szCs w:val="24"/>
        </w:rPr>
        <w:t>aim to explore</w:t>
      </w:r>
      <w:r w:rsidR="009E5F85">
        <w:rPr>
          <w:rFonts w:asciiTheme="majorHAnsi" w:hAnsiTheme="majorHAnsi"/>
          <w:sz w:val="24"/>
          <w:szCs w:val="24"/>
        </w:rPr>
        <w:t xml:space="preserve"> how individual characteristics and institutional factors jointly affect corrupt activities both in </w:t>
      </w:r>
      <w:del w:id="50" w:author="Owner" w:date="2015-11-17T14:27:00Z">
        <w:r w:rsidR="009E5F85" w:rsidDel="00BD5B35">
          <w:rPr>
            <w:rFonts w:asciiTheme="majorHAnsi" w:hAnsiTheme="majorHAnsi"/>
            <w:sz w:val="24"/>
            <w:szCs w:val="24"/>
          </w:rPr>
          <w:delText xml:space="preserve">the </w:delText>
        </w:r>
      </w:del>
      <w:ins w:id="51" w:author="Owner" w:date="2015-11-17T14:27:00Z">
        <w:r w:rsidR="00BD5B35">
          <w:rPr>
            <w:rFonts w:asciiTheme="majorHAnsi" w:hAnsiTheme="majorHAnsi"/>
            <w:sz w:val="24"/>
            <w:szCs w:val="24"/>
          </w:rPr>
          <w:t>a</w:t>
        </w:r>
        <w:r w:rsidR="00BD5B35">
          <w:rPr>
            <w:rFonts w:asciiTheme="majorHAnsi" w:hAnsiTheme="majorHAnsi"/>
            <w:sz w:val="24"/>
            <w:szCs w:val="24"/>
          </w:rPr>
          <w:t xml:space="preserve"> </w:t>
        </w:r>
      </w:ins>
      <w:r w:rsidR="009E5F85">
        <w:rPr>
          <w:rFonts w:asciiTheme="majorHAnsi" w:hAnsiTheme="majorHAnsi"/>
          <w:sz w:val="24"/>
          <w:szCs w:val="24"/>
        </w:rPr>
        <w:t>laboratory experiment and in real life.</w:t>
      </w:r>
      <w:r w:rsidR="0005175E">
        <w:rPr>
          <w:rFonts w:asciiTheme="majorHAnsi" w:hAnsiTheme="majorHAnsi"/>
          <w:sz w:val="24"/>
          <w:szCs w:val="24"/>
        </w:rPr>
        <w:t xml:space="preserve"> This goal is perfectly in line with the objective of </w:t>
      </w:r>
      <w:r w:rsidR="00BF052B">
        <w:rPr>
          <w:rFonts w:asciiTheme="majorHAnsi" w:hAnsiTheme="majorHAnsi"/>
          <w:sz w:val="24"/>
          <w:szCs w:val="24"/>
        </w:rPr>
        <w:t>the “root of corruption</w:t>
      </w:r>
      <w:r w:rsidR="0005175E">
        <w:rPr>
          <w:rFonts w:asciiTheme="majorHAnsi" w:hAnsiTheme="majorHAnsi"/>
          <w:sz w:val="24"/>
          <w:szCs w:val="24"/>
        </w:rPr>
        <w:t>”</w:t>
      </w:r>
      <w:r w:rsidR="00BF052B">
        <w:rPr>
          <w:rFonts w:asciiTheme="majorHAnsi" w:hAnsiTheme="majorHAnsi"/>
          <w:sz w:val="24"/>
          <w:szCs w:val="24"/>
        </w:rPr>
        <w:t xml:space="preserve"> project</w:t>
      </w:r>
      <w:r w:rsidR="00236C1B">
        <w:rPr>
          <w:rFonts w:asciiTheme="majorHAnsi" w:hAnsiTheme="majorHAnsi"/>
          <w:sz w:val="24"/>
          <w:szCs w:val="24"/>
        </w:rPr>
        <w:t>.</w:t>
      </w:r>
      <w:r w:rsidR="00BF052B">
        <w:rPr>
          <w:rFonts w:asciiTheme="majorHAnsi" w:hAnsiTheme="majorHAnsi"/>
          <w:sz w:val="24"/>
          <w:szCs w:val="24"/>
        </w:rPr>
        <w:t xml:space="preserve"> </w:t>
      </w:r>
      <w:r w:rsidR="009E5F85" w:rsidRPr="0067543D">
        <w:rPr>
          <w:rFonts w:asciiTheme="majorHAnsi" w:hAnsiTheme="majorHAnsi"/>
          <w:sz w:val="24"/>
          <w:szCs w:val="24"/>
        </w:rPr>
        <w:t xml:space="preserve">We will conduct a series of experiments </w:t>
      </w:r>
      <w:r w:rsidR="009E5F85">
        <w:rPr>
          <w:rFonts w:asciiTheme="majorHAnsi" w:hAnsiTheme="majorHAnsi"/>
          <w:sz w:val="24"/>
          <w:szCs w:val="24"/>
        </w:rPr>
        <w:t>in colleges from different countries</w:t>
      </w:r>
      <w:r w:rsidR="00236C1B">
        <w:rPr>
          <w:rFonts w:asciiTheme="majorHAnsi" w:hAnsiTheme="majorHAnsi"/>
          <w:sz w:val="24"/>
          <w:szCs w:val="24"/>
        </w:rPr>
        <w:t xml:space="preserve">. </w:t>
      </w:r>
      <w:r w:rsidR="0011617D" w:rsidRPr="00E4225F">
        <w:rPr>
          <w:rFonts w:asciiTheme="majorHAnsi" w:hAnsiTheme="majorHAnsi"/>
          <w:sz w:val="24"/>
          <w:szCs w:val="24"/>
        </w:rPr>
        <w:t xml:space="preserve">I </w:t>
      </w:r>
      <w:del w:id="52" w:author="Owner" w:date="2015-11-17T14:28:00Z">
        <w:r w:rsidR="0011617D" w:rsidRPr="00E4225F" w:rsidDel="00BD5B35">
          <w:rPr>
            <w:rFonts w:asciiTheme="majorHAnsi" w:hAnsiTheme="majorHAnsi"/>
            <w:sz w:val="24"/>
            <w:szCs w:val="24"/>
          </w:rPr>
          <w:delText xml:space="preserve">expect </w:delText>
        </w:r>
      </w:del>
      <w:commentRangeStart w:id="53"/>
      <w:ins w:id="54" w:author="Owner" w:date="2015-11-17T14:28:00Z">
        <w:r w:rsidR="00BD5B35">
          <w:rPr>
            <w:rFonts w:asciiTheme="majorHAnsi" w:hAnsiTheme="majorHAnsi"/>
            <w:sz w:val="24"/>
            <w:szCs w:val="24"/>
          </w:rPr>
          <w:t>hope</w:t>
        </w:r>
      </w:ins>
      <w:commentRangeEnd w:id="53"/>
      <w:ins w:id="55" w:author="Owner" w:date="2015-11-17T14:36:00Z">
        <w:r w:rsidR="00EB2189">
          <w:rPr>
            <w:rStyle w:val="CommentReference"/>
            <w:rFonts w:ascii="Calibri" w:eastAsia="SimSun" w:hAnsi="Calibri" w:cs="Times New Roman"/>
          </w:rPr>
          <w:commentReference w:id="53"/>
        </w:r>
      </w:ins>
      <w:ins w:id="56" w:author="Owner" w:date="2015-11-17T14:28:00Z">
        <w:r w:rsidR="00BD5B35" w:rsidRPr="00E4225F">
          <w:rPr>
            <w:rFonts w:asciiTheme="majorHAnsi" w:hAnsiTheme="majorHAnsi"/>
            <w:sz w:val="24"/>
            <w:szCs w:val="24"/>
          </w:rPr>
          <w:t xml:space="preserve"> </w:t>
        </w:r>
      </w:ins>
      <w:r w:rsidR="0011617D" w:rsidRPr="00E4225F">
        <w:rPr>
          <w:rFonts w:asciiTheme="majorHAnsi" w:hAnsiTheme="majorHAnsi"/>
          <w:sz w:val="24"/>
          <w:szCs w:val="24"/>
        </w:rPr>
        <w:t xml:space="preserve">to collaborate with colleagues </w:t>
      </w:r>
      <w:r w:rsidR="00FE219B">
        <w:rPr>
          <w:rFonts w:asciiTheme="majorHAnsi" w:hAnsiTheme="majorHAnsi"/>
          <w:sz w:val="24"/>
          <w:szCs w:val="24"/>
        </w:rPr>
        <w:t xml:space="preserve">at </w:t>
      </w:r>
      <w:ins w:id="57" w:author="Owner" w:date="2015-11-17T14:28:00Z">
        <w:r w:rsidR="00BD5B35">
          <w:rPr>
            <w:rFonts w:asciiTheme="majorHAnsi" w:hAnsiTheme="majorHAnsi"/>
            <w:sz w:val="24"/>
            <w:szCs w:val="24"/>
          </w:rPr>
          <w:t xml:space="preserve">the </w:t>
        </w:r>
      </w:ins>
      <w:r w:rsidR="00FE77CE" w:rsidRPr="00FE77CE">
        <w:rPr>
          <w:rFonts w:asciiTheme="majorHAnsi" w:hAnsiTheme="majorHAnsi"/>
          <w:color w:val="FF0000"/>
          <w:sz w:val="24"/>
          <w:szCs w:val="24"/>
        </w:rPr>
        <w:t>Faculty of Economics and Business – Amsterdam School of Economics</w:t>
      </w:r>
      <w:r w:rsidR="00C51813" w:rsidRPr="00CF7979">
        <w:rPr>
          <w:rFonts w:asciiTheme="majorHAnsi" w:hAnsiTheme="majorHAnsi"/>
          <w:sz w:val="24"/>
          <w:szCs w:val="24"/>
        </w:rPr>
        <w:t xml:space="preserve"> </w:t>
      </w:r>
      <w:r w:rsidR="006F7EA2" w:rsidRPr="00CF7979">
        <w:rPr>
          <w:rFonts w:asciiTheme="majorHAnsi" w:hAnsiTheme="majorHAnsi"/>
          <w:sz w:val="24"/>
          <w:szCs w:val="24"/>
        </w:rPr>
        <w:t xml:space="preserve">to grow this program </w:t>
      </w:r>
      <w:r w:rsidR="00D92F08" w:rsidRPr="00CF7979">
        <w:rPr>
          <w:rFonts w:asciiTheme="majorHAnsi" w:hAnsiTheme="majorHAnsi"/>
          <w:sz w:val="24"/>
          <w:szCs w:val="24"/>
        </w:rPr>
        <w:t>in the future</w:t>
      </w:r>
      <w:r w:rsidR="004A0281" w:rsidRPr="00CF7979">
        <w:rPr>
          <w:rFonts w:asciiTheme="majorHAnsi" w:hAnsiTheme="majorHAnsi"/>
          <w:sz w:val="24"/>
          <w:szCs w:val="24"/>
        </w:rPr>
        <w:t>.</w:t>
      </w:r>
    </w:p>
    <w:p w:rsidR="005C1AA0" w:rsidRPr="0067543D" w:rsidRDefault="005C1AA0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E219B" w:rsidRDefault="00FE219B" w:rsidP="00FE219B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17249F">
        <w:rPr>
          <w:rFonts w:asciiTheme="majorHAnsi" w:hAnsiTheme="majorHAnsi"/>
          <w:sz w:val="24"/>
          <w:szCs w:val="24"/>
        </w:rPr>
        <w:t xml:space="preserve">During my graduate training, I have built my confidence and </w:t>
      </w:r>
      <w:commentRangeStart w:id="58"/>
      <w:ins w:id="59" w:author="Owner" w:date="2015-11-17T14:28:00Z">
        <w:r w:rsidR="00BD5B35">
          <w:rPr>
            <w:rFonts w:asciiTheme="majorHAnsi" w:hAnsiTheme="majorHAnsi"/>
            <w:sz w:val="24"/>
            <w:szCs w:val="24"/>
          </w:rPr>
          <w:t>developed</w:t>
        </w:r>
      </w:ins>
      <w:commentRangeEnd w:id="58"/>
      <w:ins w:id="60" w:author="Owner" w:date="2015-11-17T14:36:00Z">
        <w:r w:rsidR="00EB2189">
          <w:rPr>
            <w:rStyle w:val="CommentReference"/>
            <w:rFonts w:ascii="Calibri" w:eastAsia="SimSun" w:hAnsi="Calibri" w:cs="Times New Roman"/>
          </w:rPr>
          <w:commentReference w:id="58"/>
        </w:r>
      </w:ins>
      <w:ins w:id="61" w:author="Owner" w:date="2015-11-17T14:28:00Z">
        <w:r w:rsidR="00BD5B35">
          <w:rPr>
            <w:rFonts w:asciiTheme="majorHAnsi" w:hAnsiTheme="majorHAnsi"/>
            <w:sz w:val="24"/>
            <w:szCs w:val="24"/>
          </w:rPr>
          <w:t xml:space="preserve"> a </w:t>
        </w:r>
      </w:ins>
      <w:r w:rsidRPr="0017249F">
        <w:rPr>
          <w:rFonts w:asciiTheme="majorHAnsi" w:hAnsiTheme="majorHAnsi"/>
          <w:sz w:val="24"/>
          <w:szCs w:val="24"/>
        </w:rPr>
        <w:t xml:space="preserve">genuine interest in teaching. I enjoy working directly with students </w:t>
      </w:r>
      <w:del w:id="62" w:author="Owner" w:date="2015-11-17T14:28:00Z">
        <w:r w:rsidRPr="0017249F" w:rsidDel="00BD5B35">
          <w:rPr>
            <w:rFonts w:asciiTheme="majorHAnsi" w:hAnsiTheme="majorHAnsi"/>
            <w:sz w:val="24"/>
            <w:szCs w:val="24"/>
          </w:rPr>
          <w:delText xml:space="preserve">both </w:delText>
        </w:r>
      </w:del>
      <w:r w:rsidRPr="0017249F">
        <w:rPr>
          <w:rFonts w:asciiTheme="majorHAnsi" w:hAnsiTheme="majorHAnsi"/>
          <w:sz w:val="24"/>
          <w:szCs w:val="24"/>
        </w:rPr>
        <w:t>in</w:t>
      </w:r>
      <w:ins w:id="63" w:author="Owner" w:date="2015-11-17T14:28:00Z">
        <w:r w:rsidR="00BD5B35">
          <w:rPr>
            <w:rFonts w:asciiTheme="majorHAnsi" w:hAnsiTheme="majorHAnsi"/>
            <w:sz w:val="24"/>
            <w:szCs w:val="24"/>
          </w:rPr>
          <w:t>side</w:t>
        </w:r>
      </w:ins>
      <w:r w:rsidRPr="0017249F">
        <w:rPr>
          <w:rFonts w:asciiTheme="majorHAnsi" w:hAnsiTheme="majorHAnsi"/>
          <w:sz w:val="24"/>
          <w:szCs w:val="24"/>
        </w:rPr>
        <w:t xml:space="preserve"> and out</w:t>
      </w:r>
      <w:ins w:id="64" w:author="Owner" w:date="2015-11-17T14:28:00Z">
        <w:r w:rsidR="00BD5B35">
          <w:rPr>
            <w:rFonts w:asciiTheme="majorHAnsi" w:hAnsiTheme="majorHAnsi"/>
            <w:sz w:val="24"/>
            <w:szCs w:val="24"/>
          </w:rPr>
          <w:t>side</w:t>
        </w:r>
      </w:ins>
      <w:r w:rsidRPr="0017249F">
        <w:rPr>
          <w:rFonts w:asciiTheme="majorHAnsi" w:hAnsiTheme="majorHAnsi"/>
          <w:sz w:val="24"/>
          <w:szCs w:val="24"/>
        </w:rPr>
        <w:t xml:space="preserve"> </w:t>
      </w:r>
      <w:del w:id="65" w:author="Owner" w:date="2015-11-17T14:28:00Z">
        <w:r w:rsidRPr="0017249F" w:rsidDel="00BD5B35">
          <w:rPr>
            <w:rFonts w:asciiTheme="majorHAnsi" w:hAnsiTheme="majorHAnsi"/>
            <w:sz w:val="24"/>
            <w:szCs w:val="24"/>
          </w:rPr>
          <w:delText xml:space="preserve">of </w:delText>
        </w:r>
      </w:del>
      <w:r w:rsidRPr="0017249F">
        <w:rPr>
          <w:rFonts w:asciiTheme="majorHAnsi" w:hAnsiTheme="majorHAnsi"/>
          <w:sz w:val="24"/>
          <w:szCs w:val="24"/>
        </w:rPr>
        <w:t>the classroom. At the core of my teaching philosophy is my principal goal, which is to foster careful, independent</w:t>
      </w:r>
      <w:ins w:id="66" w:author="Owner" w:date="2015-11-17T14:28:00Z">
        <w:r w:rsidR="00BD5B35">
          <w:rPr>
            <w:rFonts w:asciiTheme="majorHAnsi" w:hAnsiTheme="majorHAnsi"/>
            <w:sz w:val="24"/>
            <w:szCs w:val="24"/>
          </w:rPr>
          <w:t>,</w:t>
        </w:r>
      </w:ins>
      <w:r w:rsidRPr="0017249F">
        <w:rPr>
          <w:rFonts w:asciiTheme="majorHAnsi" w:hAnsiTheme="majorHAnsi"/>
          <w:sz w:val="24"/>
          <w:szCs w:val="24"/>
        </w:rPr>
        <w:t xml:space="preserve"> and critical thinking </w:t>
      </w:r>
      <w:del w:id="67" w:author="Owner" w:date="2015-11-17T14:28:00Z">
        <w:r w:rsidRPr="0017249F" w:rsidDel="00BD5B35">
          <w:rPr>
            <w:rFonts w:asciiTheme="majorHAnsi" w:hAnsiTheme="majorHAnsi"/>
            <w:sz w:val="24"/>
            <w:szCs w:val="24"/>
          </w:rPr>
          <w:delText xml:space="preserve">among </w:delText>
        </w:r>
      </w:del>
      <w:ins w:id="68" w:author="Owner" w:date="2015-11-17T14:28:00Z">
        <w:r w:rsidR="00BD5B35">
          <w:rPr>
            <w:rFonts w:asciiTheme="majorHAnsi" w:hAnsiTheme="majorHAnsi"/>
            <w:sz w:val="24"/>
            <w:szCs w:val="24"/>
          </w:rPr>
          <w:t>in</w:t>
        </w:r>
        <w:r w:rsidR="00BD5B35" w:rsidRPr="0017249F">
          <w:rPr>
            <w:rFonts w:asciiTheme="majorHAnsi" w:hAnsiTheme="majorHAnsi"/>
            <w:sz w:val="24"/>
            <w:szCs w:val="24"/>
          </w:rPr>
          <w:t xml:space="preserve"> </w:t>
        </w:r>
      </w:ins>
      <w:r w:rsidRPr="0017249F">
        <w:rPr>
          <w:rFonts w:asciiTheme="majorHAnsi" w:hAnsiTheme="majorHAnsi"/>
          <w:sz w:val="24"/>
          <w:szCs w:val="24"/>
        </w:rPr>
        <w:t>each and every member of my classroom community. I have taught a variety of courses in economics, including intermediate microeconomics, intermediate macroeconomics, introductory econometrics</w:t>
      </w:r>
      <w:ins w:id="69" w:author="Owner" w:date="2015-11-17T14:29:00Z">
        <w:r w:rsidR="00BD5B35">
          <w:rPr>
            <w:rFonts w:asciiTheme="majorHAnsi" w:hAnsiTheme="majorHAnsi"/>
            <w:sz w:val="24"/>
            <w:szCs w:val="24"/>
          </w:rPr>
          <w:t>,</w:t>
        </w:r>
      </w:ins>
      <w:r w:rsidRPr="0017249F">
        <w:rPr>
          <w:rFonts w:asciiTheme="majorHAnsi" w:hAnsiTheme="majorHAnsi"/>
          <w:sz w:val="24"/>
          <w:szCs w:val="24"/>
        </w:rPr>
        <w:t xml:space="preserve"> and game theory</w:t>
      </w:r>
      <w:ins w:id="70" w:author="Owner" w:date="2015-11-17T14:37:00Z">
        <w:r w:rsidR="00EB2189">
          <w:rPr>
            <w:rFonts w:asciiTheme="majorHAnsi" w:hAnsiTheme="majorHAnsi"/>
            <w:sz w:val="24"/>
            <w:szCs w:val="24"/>
          </w:rPr>
          <w:t>;</w:t>
        </w:r>
      </w:ins>
      <w:del w:id="71" w:author="Owner" w:date="2015-11-17T14:37:00Z">
        <w:r w:rsidRPr="0017249F" w:rsidDel="00EB2189">
          <w:rPr>
            <w:rFonts w:asciiTheme="majorHAnsi" w:hAnsiTheme="majorHAnsi"/>
            <w:sz w:val="24"/>
            <w:szCs w:val="24"/>
          </w:rPr>
          <w:delText>.</w:delText>
        </w:r>
      </w:del>
      <w:r w:rsidRPr="0017249F">
        <w:rPr>
          <w:rFonts w:asciiTheme="majorHAnsi" w:hAnsiTheme="majorHAnsi"/>
          <w:sz w:val="24"/>
          <w:szCs w:val="24"/>
        </w:rPr>
        <w:t xml:space="preserve"> </w:t>
      </w:r>
      <w:commentRangeStart w:id="72"/>
      <w:r w:rsidRPr="0017249F">
        <w:rPr>
          <w:rFonts w:asciiTheme="majorHAnsi" w:hAnsiTheme="majorHAnsi"/>
          <w:sz w:val="24"/>
          <w:szCs w:val="24"/>
        </w:rPr>
        <w:t>I</w:t>
      </w:r>
      <w:commentRangeEnd w:id="72"/>
      <w:r w:rsidR="00EB2189">
        <w:rPr>
          <w:rStyle w:val="CommentReference"/>
          <w:rFonts w:ascii="Calibri" w:eastAsia="SimSun" w:hAnsi="Calibri" w:cs="Times New Roman"/>
        </w:rPr>
        <w:commentReference w:id="72"/>
      </w:r>
      <w:r w:rsidRPr="0017249F">
        <w:rPr>
          <w:rFonts w:asciiTheme="majorHAnsi" w:hAnsiTheme="majorHAnsi"/>
          <w:sz w:val="24"/>
          <w:szCs w:val="24"/>
        </w:rPr>
        <w:t xml:space="preserve"> am </w:t>
      </w:r>
      <w:del w:id="73" w:author="Owner" w:date="2015-11-17T14:36:00Z">
        <w:r w:rsidRPr="0017249F" w:rsidDel="00EB2189">
          <w:rPr>
            <w:rFonts w:asciiTheme="majorHAnsi" w:hAnsiTheme="majorHAnsi"/>
            <w:sz w:val="24"/>
            <w:szCs w:val="24"/>
          </w:rPr>
          <w:delText xml:space="preserve">very </w:delText>
        </w:r>
      </w:del>
      <w:r w:rsidRPr="0017249F">
        <w:rPr>
          <w:rFonts w:asciiTheme="majorHAnsi" w:hAnsiTheme="majorHAnsi"/>
          <w:sz w:val="24"/>
          <w:szCs w:val="24"/>
        </w:rPr>
        <w:t>committed to undergraduate education.</w:t>
      </w:r>
      <w:r>
        <w:rPr>
          <w:rFonts w:asciiTheme="majorHAnsi" w:hAnsiTheme="majorHAnsi"/>
          <w:sz w:val="24"/>
          <w:szCs w:val="24"/>
        </w:rPr>
        <w:t xml:space="preserve"> In addition, I </w:t>
      </w:r>
      <w:del w:id="74" w:author="Owner" w:date="2015-11-17T14:29:00Z">
        <w:r w:rsidDel="00BD5B35">
          <w:rPr>
            <w:rFonts w:asciiTheme="majorHAnsi" w:hAnsiTheme="majorHAnsi"/>
            <w:sz w:val="24"/>
            <w:szCs w:val="24"/>
          </w:rPr>
          <w:delText xml:space="preserve">also </w:delText>
        </w:r>
      </w:del>
      <w:r>
        <w:rPr>
          <w:rFonts w:asciiTheme="majorHAnsi" w:hAnsiTheme="majorHAnsi"/>
          <w:sz w:val="24"/>
          <w:szCs w:val="24"/>
        </w:rPr>
        <w:t xml:space="preserve">have served as tutor for the PhD </w:t>
      </w:r>
      <w:r>
        <w:rPr>
          <w:rFonts w:asciiTheme="majorHAnsi" w:hAnsiTheme="majorHAnsi"/>
          <w:sz w:val="24"/>
          <w:szCs w:val="24"/>
        </w:rPr>
        <w:lastRenderedPageBreak/>
        <w:t xml:space="preserve">preliminary exam. I </w:t>
      </w:r>
      <w:del w:id="75" w:author="Owner" w:date="2015-11-17T14:29:00Z">
        <w:r w:rsidDel="00BD5B35">
          <w:rPr>
            <w:rFonts w:asciiTheme="majorHAnsi" w:hAnsiTheme="majorHAnsi"/>
            <w:sz w:val="24"/>
            <w:szCs w:val="24"/>
          </w:rPr>
          <w:delText xml:space="preserve">am able </w:delText>
        </w:r>
        <w:commentRangeStart w:id="76"/>
        <w:r w:rsidDel="00BD5B35">
          <w:rPr>
            <w:rFonts w:asciiTheme="majorHAnsi" w:hAnsiTheme="majorHAnsi"/>
            <w:sz w:val="24"/>
            <w:szCs w:val="24"/>
          </w:rPr>
          <w:delText>to</w:delText>
        </w:r>
      </w:del>
      <w:ins w:id="77" w:author="Owner" w:date="2015-11-17T14:29:00Z">
        <w:r w:rsidR="00BD5B35">
          <w:rPr>
            <w:rFonts w:asciiTheme="majorHAnsi" w:hAnsiTheme="majorHAnsi"/>
            <w:sz w:val="24"/>
            <w:szCs w:val="24"/>
          </w:rPr>
          <w:t>am</w:t>
        </w:r>
      </w:ins>
      <w:commentRangeEnd w:id="76"/>
      <w:ins w:id="78" w:author="Owner" w:date="2015-11-17T14:37:00Z">
        <w:r w:rsidR="00EB2189">
          <w:rPr>
            <w:rStyle w:val="CommentReference"/>
            <w:rFonts w:ascii="Calibri" w:eastAsia="SimSun" w:hAnsi="Calibri" w:cs="Times New Roman"/>
          </w:rPr>
          <w:commentReference w:id="76"/>
        </w:r>
      </w:ins>
      <w:ins w:id="79" w:author="Owner" w:date="2015-11-17T14:29:00Z">
        <w:r w:rsidR="00BD5B35">
          <w:rPr>
            <w:rFonts w:asciiTheme="majorHAnsi" w:hAnsiTheme="majorHAnsi"/>
            <w:sz w:val="24"/>
            <w:szCs w:val="24"/>
          </w:rPr>
          <w:t xml:space="preserve"> qualified to</w:t>
        </w:r>
      </w:ins>
      <w:r>
        <w:rPr>
          <w:rFonts w:asciiTheme="majorHAnsi" w:hAnsiTheme="majorHAnsi"/>
          <w:sz w:val="24"/>
          <w:szCs w:val="24"/>
        </w:rPr>
        <w:t xml:space="preserve"> teach graduate</w:t>
      </w:r>
      <w:ins w:id="80" w:author="Owner" w:date="2015-11-17T14:29:00Z">
        <w:r w:rsidR="00BD5B35">
          <w:rPr>
            <w:rFonts w:asciiTheme="majorHAnsi" w:hAnsiTheme="majorHAnsi"/>
            <w:sz w:val="24"/>
            <w:szCs w:val="24"/>
          </w:rPr>
          <w:t>-</w:t>
        </w:r>
      </w:ins>
      <w:del w:id="81" w:author="Owner" w:date="2015-11-17T14:29:00Z">
        <w:r w:rsidDel="00BD5B35">
          <w:rPr>
            <w:rFonts w:asciiTheme="majorHAnsi" w:hAnsiTheme="majorHAnsi"/>
            <w:sz w:val="24"/>
            <w:szCs w:val="24"/>
          </w:rPr>
          <w:delText xml:space="preserve"> </w:delText>
        </w:r>
      </w:del>
      <w:r>
        <w:rPr>
          <w:rFonts w:asciiTheme="majorHAnsi" w:hAnsiTheme="majorHAnsi"/>
          <w:sz w:val="24"/>
          <w:szCs w:val="24"/>
        </w:rPr>
        <w:t>level microeconomics</w:t>
      </w:r>
      <w:r w:rsidR="00DF616D">
        <w:rPr>
          <w:rFonts w:asciiTheme="majorHAnsi" w:hAnsiTheme="majorHAnsi"/>
          <w:sz w:val="24"/>
          <w:szCs w:val="24"/>
        </w:rPr>
        <w:t xml:space="preserve"> and game th</w:t>
      </w:r>
      <w:r w:rsidR="007D708B">
        <w:rPr>
          <w:rFonts w:asciiTheme="majorHAnsi" w:hAnsiTheme="majorHAnsi"/>
          <w:sz w:val="24"/>
          <w:szCs w:val="24"/>
        </w:rPr>
        <w:t>e</w:t>
      </w:r>
      <w:r w:rsidR="00DF616D">
        <w:rPr>
          <w:rFonts w:asciiTheme="majorHAnsi" w:hAnsiTheme="majorHAnsi"/>
          <w:sz w:val="24"/>
          <w:szCs w:val="24"/>
        </w:rPr>
        <w:t>o</w:t>
      </w:r>
      <w:r w:rsidR="007D708B">
        <w:rPr>
          <w:rFonts w:asciiTheme="majorHAnsi" w:hAnsiTheme="majorHAnsi"/>
          <w:sz w:val="24"/>
          <w:szCs w:val="24"/>
        </w:rPr>
        <w:t>ry</w:t>
      </w:r>
      <w:r>
        <w:rPr>
          <w:rFonts w:asciiTheme="majorHAnsi" w:hAnsiTheme="majorHAnsi"/>
          <w:sz w:val="24"/>
          <w:szCs w:val="24"/>
        </w:rPr>
        <w:t xml:space="preserve">. </w:t>
      </w:r>
      <w:r w:rsidRPr="0017249F">
        <w:rPr>
          <w:rFonts w:asciiTheme="majorHAnsi" w:hAnsiTheme="majorHAnsi"/>
          <w:sz w:val="24"/>
          <w:szCs w:val="24"/>
        </w:rPr>
        <w:t>I</w:t>
      </w:r>
      <w:ins w:id="82" w:author="Owner" w:date="2015-11-17T14:33:00Z">
        <w:r w:rsidR="00EB2189">
          <w:rPr>
            <w:rFonts w:asciiTheme="majorHAnsi" w:hAnsiTheme="majorHAnsi"/>
            <w:sz w:val="24"/>
            <w:szCs w:val="24"/>
          </w:rPr>
          <w:t>n addition, I</w:t>
        </w:r>
      </w:ins>
      <w:r w:rsidRPr="0017249F">
        <w:rPr>
          <w:rFonts w:asciiTheme="majorHAnsi" w:hAnsiTheme="majorHAnsi"/>
          <w:sz w:val="24"/>
          <w:szCs w:val="24"/>
        </w:rPr>
        <w:t xml:space="preserve"> loo</w:t>
      </w:r>
      <w:r>
        <w:rPr>
          <w:rFonts w:asciiTheme="majorHAnsi" w:hAnsiTheme="majorHAnsi"/>
          <w:sz w:val="24"/>
          <w:szCs w:val="24"/>
        </w:rPr>
        <w:t>k forward to the opportunity to develop new courses</w:t>
      </w:r>
      <w:r w:rsidRPr="0017249F">
        <w:rPr>
          <w:rFonts w:asciiTheme="majorHAnsi" w:hAnsiTheme="majorHAnsi"/>
          <w:sz w:val="24"/>
          <w:szCs w:val="24"/>
        </w:rPr>
        <w:t xml:space="preserve"> that relate to behavioral and experimental</w:t>
      </w:r>
      <w:r>
        <w:rPr>
          <w:rFonts w:asciiTheme="majorHAnsi" w:hAnsiTheme="majorHAnsi"/>
          <w:sz w:val="24"/>
          <w:szCs w:val="24"/>
        </w:rPr>
        <w:t xml:space="preserve"> economics.</w:t>
      </w:r>
    </w:p>
    <w:p w:rsidR="0017249F" w:rsidRPr="0067543D" w:rsidRDefault="0017249F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7E78C4" w:rsidRDefault="00902C87" w:rsidP="0017249F">
      <w:pPr>
        <w:pStyle w:val="NoSpacing"/>
        <w:jc w:val="both"/>
        <w:rPr>
          <w:ins w:id="83" w:author="Owner" w:date="2015-11-17T14:42:00Z"/>
          <w:rFonts w:asciiTheme="majorHAnsi" w:hAnsiTheme="majorHAnsi"/>
          <w:sz w:val="24"/>
          <w:szCs w:val="24"/>
        </w:rPr>
      </w:pPr>
      <w:r w:rsidRPr="0067543D">
        <w:rPr>
          <w:rFonts w:asciiTheme="majorHAnsi" w:hAnsiTheme="majorHAnsi"/>
          <w:sz w:val="24"/>
          <w:szCs w:val="24"/>
        </w:rPr>
        <w:t>I am enclosing my curriculum vitae</w:t>
      </w:r>
      <w:r w:rsidR="00C51813">
        <w:rPr>
          <w:rFonts w:asciiTheme="majorHAnsi" w:hAnsiTheme="majorHAnsi"/>
          <w:sz w:val="24"/>
          <w:szCs w:val="24"/>
        </w:rPr>
        <w:t>,</w:t>
      </w:r>
      <w:r w:rsidR="002C4640">
        <w:rPr>
          <w:rFonts w:asciiTheme="majorHAnsi" w:hAnsiTheme="majorHAnsi"/>
          <w:sz w:val="24"/>
          <w:szCs w:val="24"/>
        </w:rPr>
        <w:t xml:space="preserve"> </w:t>
      </w:r>
      <w:r w:rsidR="001347D2" w:rsidRPr="0067543D">
        <w:rPr>
          <w:rFonts w:asciiTheme="majorHAnsi" w:hAnsiTheme="majorHAnsi"/>
          <w:sz w:val="24"/>
          <w:szCs w:val="24"/>
        </w:rPr>
        <w:t>job market paper</w:t>
      </w:r>
      <w:r w:rsidR="007D708B">
        <w:rPr>
          <w:rFonts w:asciiTheme="majorHAnsi" w:hAnsiTheme="majorHAnsi"/>
          <w:sz w:val="24"/>
          <w:szCs w:val="24"/>
        </w:rPr>
        <w:t>,</w:t>
      </w:r>
      <w:r w:rsidR="00723D39">
        <w:rPr>
          <w:rFonts w:asciiTheme="majorHAnsi" w:hAnsiTheme="majorHAnsi"/>
          <w:sz w:val="24"/>
          <w:szCs w:val="24"/>
        </w:rPr>
        <w:t xml:space="preserve"> </w:t>
      </w:r>
      <w:ins w:id="84" w:author="Owner" w:date="2015-11-17T14:29:00Z">
        <w:r w:rsidR="00BD5B35">
          <w:rPr>
            <w:rFonts w:asciiTheme="majorHAnsi" w:hAnsiTheme="majorHAnsi"/>
            <w:sz w:val="24"/>
            <w:szCs w:val="24"/>
          </w:rPr>
          <w:t xml:space="preserve">and </w:t>
        </w:r>
      </w:ins>
      <w:r w:rsidR="003624BF">
        <w:rPr>
          <w:rFonts w:asciiTheme="majorHAnsi" w:hAnsiTheme="majorHAnsi"/>
          <w:sz w:val="24"/>
          <w:szCs w:val="24"/>
        </w:rPr>
        <w:t>research statement</w:t>
      </w:r>
      <w:del w:id="85" w:author="Owner" w:date="2015-11-17T14:30:00Z">
        <w:r w:rsidR="00723D39" w:rsidDel="00BD5B35">
          <w:rPr>
            <w:rFonts w:asciiTheme="majorHAnsi" w:hAnsiTheme="majorHAnsi"/>
            <w:sz w:val="24"/>
            <w:szCs w:val="24"/>
          </w:rPr>
          <w:delText xml:space="preserve">, and job </w:delText>
        </w:r>
        <w:commentRangeStart w:id="86"/>
        <w:r w:rsidR="00723D39" w:rsidDel="00BD5B35">
          <w:rPr>
            <w:rFonts w:asciiTheme="majorHAnsi" w:hAnsiTheme="majorHAnsi"/>
            <w:sz w:val="24"/>
            <w:szCs w:val="24"/>
          </w:rPr>
          <w:delText>market</w:delText>
        </w:r>
      </w:del>
      <w:commentRangeEnd w:id="86"/>
      <w:r w:rsidR="00EB2189">
        <w:rPr>
          <w:rStyle w:val="CommentReference"/>
          <w:rFonts w:ascii="Calibri" w:eastAsia="SimSun" w:hAnsi="Calibri" w:cs="Times New Roman"/>
        </w:rPr>
        <w:commentReference w:id="87"/>
      </w:r>
      <w:del w:id="88" w:author="Owner" w:date="2015-11-17T14:30:00Z">
        <w:r w:rsidR="00723D39" w:rsidDel="00BD5B35">
          <w:rPr>
            <w:rFonts w:asciiTheme="majorHAnsi" w:hAnsiTheme="majorHAnsi"/>
            <w:sz w:val="24"/>
            <w:szCs w:val="24"/>
          </w:rPr>
          <w:delText xml:space="preserve"> paper</w:delText>
        </w:r>
      </w:del>
      <w:r w:rsidR="001347D2" w:rsidRPr="0067543D">
        <w:rPr>
          <w:rFonts w:asciiTheme="majorHAnsi" w:hAnsiTheme="majorHAnsi"/>
          <w:sz w:val="24"/>
          <w:szCs w:val="24"/>
        </w:rPr>
        <w:t xml:space="preserve">. Letters of recommendation will arrive under separate cover. </w:t>
      </w:r>
      <w:r w:rsidR="00C46A5F" w:rsidRPr="0067543D">
        <w:rPr>
          <w:rFonts w:asciiTheme="majorHAnsi" w:hAnsiTheme="majorHAnsi"/>
          <w:sz w:val="24"/>
          <w:szCs w:val="24"/>
        </w:rPr>
        <w:t>I will gladly provide any other supporting materials upon req</w:t>
      </w:r>
      <w:r w:rsidR="00BC7CA9">
        <w:rPr>
          <w:rFonts w:asciiTheme="majorHAnsi" w:hAnsiTheme="majorHAnsi"/>
          <w:sz w:val="24"/>
          <w:szCs w:val="24"/>
        </w:rPr>
        <w:t>uest. I will be attending the ASS</w:t>
      </w:r>
      <w:r w:rsidR="00C46A5F" w:rsidRPr="0067543D">
        <w:rPr>
          <w:rFonts w:asciiTheme="majorHAnsi" w:hAnsiTheme="majorHAnsi"/>
          <w:sz w:val="24"/>
          <w:szCs w:val="24"/>
        </w:rPr>
        <w:t>A annual meeting in San Francisco next January</w:t>
      </w:r>
      <w:del w:id="89" w:author="Owner" w:date="2015-11-17T14:30:00Z">
        <w:r w:rsidR="00C46A5F" w:rsidRPr="0067543D" w:rsidDel="00BD5B35">
          <w:rPr>
            <w:rFonts w:asciiTheme="majorHAnsi" w:hAnsiTheme="majorHAnsi"/>
            <w:sz w:val="24"/>
            <w:szCs w:val="24"/>
          </w:rPr>
          <w:delText>,</w:delText>
        </w:r>
      </w:del>
      <w:r w:rsidR="00C46A5F" w:rsidRPr="0067543D">
        <w:rPr>
          <w:rFonts w:asciiTheme="majorHAnsi" w:hAnsiTheme="majorHAnsi"/>
          <w:sz w:val="24"/>
          <w:szCs w:val="24"/>
        </w:rPr>
        <w:t xml:space="preserve"> and would be </w:t>
      </w:r>
      <w:del w:id="90" w:author="Owner" w:date="2015-11-17T14:34:00Z">
        <w:r w:rsidR="00C46A5F" w:rsidRPr="0067543D" w:rsidDel="00EB2189">
          <w:rPr>
            <w:rFonts w:asciiTheme="majorHAnsi" w:hAnsiTheme="majorHAnsi"/>
            <w:sz w:val="24"/>
            <w:szCs w:val="24"/>
          </w:rPr>
          <w:delText xml:space="preserve">glad </w:delText>
        </w:r>
      </w:del>
      <w:commentRangeStart w:id="91"/>
      <w:ins w:id="92" w:author="Owner" w:date="2015-11-17T14:34:00Z">
        <w:r w:rsidR="00EB2189">
          <w:rPr>
            <w:rFonts w:asciiTheme="majorHAnsi" w:hAnsiTheme="majorHAnsi"/>
            <w:sz w:val="24"/>
            <w:szCs w:val="24"/>
          </w:rPr>
          <w:t>happy</w:t>
        </w:r>
      </w:ins>
      <w:commentRangeEnd w:id="91"/>
      <w:ins w:id="93" w:author="Owner" w:date="2015-11-17T14:38:00Z">
        <w:r w:rsidR="00EB2189">
          <w:rPr>
            <w:rStyle w:val="CommentReference"/>
            <w:rFonts w:ascii="Calibri" w:eastAsia="SimSun" w:hAnsi="Calibri" w:cs="Times New Roman"/>
          </w:rPr>
          <w:commentReference w:id="91"/>
        </w:r>
      </w:ins>
      <w:ins w:id="94" w:author="Owner" w:date="2015-11-17T14:34:00Z">
        <w:r w:rsidR="00EB2189" w:rsidRPr="0067543D">
          <w:rPr>
            <w:rFonts w:asciiTheme="majorHAnsi" w:hAnsiTheme="majorHAnsi"/>
            <w:sz w:val="24"/>
            <w:szCs w:val="24"/>
          </w:rPr>
          <w:t xml:space="preserve"> </w:t>
        </w:r>
      </w:ins>
      <w:r w:rsidR="00C46A5F" w:rsidRPr="0067543D">
        <w:rPr>
          <w:rFonts w:asciiTheme="majorHAnsi" w:hAnsiTheme="majorHAnsi"/>
          <w:sz w:val="24"/>
          <w:szCs w:val="24"/>
        </w:rPr>
        <w:t xml:space="preserve">to meet </w:t>
      </w:r>
      <w:ins w:id="95" w:author="Owner" w:date="2015-11-17T14:30:00Z">
        <w:r w:rsidR="00BD5B35">
          <w:rPr>
            <w:rFonts w:asciiTheme="majorHAnsi" w:hAnsiTheme="majorHAnsi"/>
            <w:sz w:val="24"/>
            <w:szCs w:val="24"/>
          </w:rPr>
          <w:t xml:space="preserve">with </w:t>
        </w:r>
      </w:ins>
      <w:r w:rsidR="00C46A5F" w:rsidRPr="0067543D">
        <w:rPr>
          <w:rFonts w:asciiTheme="majorHAnsi" w:hAnsiTheme="majorHAnsi"/>
          <w:sz w:val="24"/>
          <w:szCs w:val="24"/>
        </w:rPr>
        <w:t>you there at your convenience. Thank you for your consideration. I look forward to hearing from you</w:t>
      </w:r>
      <w:del w:id="96" w:author="Owner" w:date="2015-11-17T14:30:00Z">
        <w:r w:rsidR="00C46A5F" w:rsidRPr="0067543D" w:rsidDel="00BD5B35">
          <w:rPr>
            <w:rFonts w:asciiTheme="majorHAnsi" w:hAnsiTheme="majorHAnsi"/>
            <w:sz w:val="24"/>
            <w:szCs w:val="24"/>
          </w:rPr>
          <w:delText xml:space="preserve"> </w:delText>
        </w:r>
        <w:commentRangeStart w:id="97"/>
        <w:r w:rsidR="00C46A5F" w:rsidRPr="0067543D" w:rsidDel="00BD5B35">
          <w:rPr>
            <w:rFonts w:asciiTheme="majorHAnsi" w:hAnsiTheme="majorHAnsi"/>
            <w:sz w:val="24"/>
            <w:szCs w:val="24"/>
          </w:rPr>
          <w:delText>soon</w:delText>
        </w:r>
      </w:del>
      <w:commentRangeEnd w:id="97"/>
      <w:r w:rsidR="00EB2189">
        <w:rPr>
          <w:rStyle w:val="CommentReference"/>
          <w:rFonts w:ascii="Calibri" w:eastAsia="SimSun" w:hAnsi="Calibri" w:cs="Times New Roman"/>
        </w:rPr>
        <w:commentReference w:id="98"/>
      </w:r>
      <w:r w:rsidR="00C46A5F" w:rsidRPr="0067543D">
        <w:rPr>
          <w:rFonts w:asciiTheme="majorHAnsi" w:hAnsiTheme="majorHAnsi"/>
          <w:sz w:val="24"/>
          <w:szCs w:val="24"/>
        </w:rPr>
        <w:t xml:space="preserve">. </w:t>
      </w:r>
    </w:p>
    <w:p w:rsidR="007E78C4" w:rsidRDefault="007E78C4">
      <w:pPr>
        <w:rPr>
          <w:ins w:id="99" w:author="Owner" w:date="2015-11-17T14:42:00Z"/>
          <w:rFonts w:asciiTheme="majorHAnsi" w:eastAsiaTheme="minorEastAsia" w:hAnsiTheme="majorHAnsi" w:cstheme="minorBidi"/>
          <w:sz w:val="24"/>
          <w:szCs w:val="24"/>
        </w:rPr>
      </w:pPr>
      <w:ins w:id="100" w:author="Owner" w:date="2015-11-17T14:42:00Z">
        <w:r>
          <w:rPr>
            <w:rFonts w:asciiTheme="majorHAnsi" w:hAnsiTheme="majorHAnsi"/>
            <w:sz w:val="24"/>
            <w:szCs w:val="24"/>
          </w:rPr>
          <w:br w:type="page"/>
        </w:r>
      </w:ins>
    </w:p>
    <w:p w:rsidR="007E78C4" w:rsidRPr="0067543D" w:rsidRDefault="007E78C4" w:rsidP="007E78C4">
      <w:pPr>
        <w:pStyle w:val="NoSpacing"/>
        <w:jc w:val="both"/>
        <w:rPr>
          <w:ins w:id="101" w:author="Owner" w:date="2015-11-17T14:42:00Z"/>
          <w:rFonts w:asciiTheme="majorHAnsi" w:hAnsiTheme="majorHAnsi"/>
          <w:sz w:val="24"/>
          <w:szCs w:val="24"/>
        </w:rPr>
      </w:pPr>
      <w:ins w:id="102" w:author="Owner" w:date="2015-11-17T14:42:00Z">
        <w:r w:rsidRPr="0067543D">
          <w:rPr>
            <w:rFonts w:asciiTheme="majorHAnsi" w:hAnsiTheme="majorHAnsi"/>
            <w:sz w:val="24"/>
            <w:szCs w:val="24"/>
          </w:rPr>
          <w:lastRenderedPageBreak/>
          <w:t>Dear Members of the Search Committee:</w:t>
        </w:r>
      </w:ins>
    </w:p>
    <w:p w:rsidR="007E78C4" w:rsidRPr="0067543D" w:rsidRDefault="007E78C4" w:rsidP="007E78C4">
      <w:pPr>
        <w:pStyle w:val="NoSpacing"/>
        <w:jc w:val="both"/>
        <w:rPr>
          <w:ins w:id="103" w:author="Owner" w:date="2015-11-17T14:42:00Z"/>
          <w:rFonts w:asciiTheme="majorHAnsi" w:hAnsiTheme="majorHAnsi"/>
          <w:sz w:val="24"/>
          <w:szCs w:val="24"/>
        </w:rPr>
      </w:pPr>
    </w:p>
    <w:p w:rsidR="007E78C4" w:rsidRDefault="007E78C4" w:rsidP="007E78C4">
      <w:pPr>
        <w:pStyle w:val="NoSpacing"/>
        <w:jc w:val="both"/>
        <w:rPr>
          <w:ins w:id="104" w:author="Owner" w:date="2015-11-17T14:42:00Z"/>
          <w:rFonts w:asciiTheme="majorHAnsi" w:hAnsiTheme="majorHAnsi"/>
          <w:sz w:val="24"/>
          <w:szCs w:val="24"/>
        </w:rPr>
      </w:pPr>
      <w:ins w:id="105" w:author="Owner" w:date="2015-11-17T14:42:00Z">
        <w:r w:rsidRPr="00E4225F">
          <w:rPr>
            <w:rFonts w:asciiTheme="majorHAnsi" w:hAnsiTheme="majorHAnsi"/>
            <w:sz w:val="24"/>
            <w:szCs w:val="24"/>
          </w:rPr>
          <w:t xml:space="preserve">I am writing to apply for </w:t>
        </w:r>
        <w:r>
          <w:rPr>
            <w:rFonts w:asciiTheme="majorHAnsi" w:hAnsiTheme="majorHAnsi"/>
            <w:sz w:val="24"/>
            <w:szCs w:val="24"/>
          </w:rPr>
          <w:t xml:space="preserve">the </w:t>
        </w:r>
        <w:r w:rsidRPr="00D7281E">
          <w:rPr>
            <w:rFonts w:asciiTheme="majorHAnsi" w:hAnsiTheme="majorHAnsi"/>
            <w:color w:val="FF0000"/>
            <w:sz w:val="24"/>
            <w:szCs w:val="24"/>
          </w:rPr>
          <w:t xml:space="preserve">Postdoctoral </w:t>
        </w:r>
        <w:commentRangeStart w:id="106"/>
        <w:r>
          <w:rPr>
            <w:rFonts w:asciiTheme="majorHAnsi" w:hAnsiTheme="majorHAnsi"/>
            <w:color w:val="FF0000"/>
            <w:sz w:val="24"/>
            <w:szCs w:val="24"/>
          </w:rPr>
          <w:t>F</w:t>
        </w:r>
        <w:r w:rsidRPr="00D7281E">
          <w:rPr>
            <w:rFonts w:asciiTheme="majorHAnsi" w:hAnsiTheme="majorHAnsi"/>
            <w:color w:val="FF0000"/>
            <w:sz w:val="24"/>
            <w:szCs w:val="24"/>
          </w:rPr>
          <w:t>ellowship</w:t>
        </w:r>
        <w:commentRangeEnd w:id="106"/>
        <w:r>
          <w:rPr>
            <w:rStyle w:val="CommentReference"/>
            <w:rFonts w:ascii="Calibri" w:eastAsia="SimSun" w:hAnsi="Calibri" w:cs="Times New Roman"/>
          </w:rPr>
          <w:commentReference w:id="106"/>
        </w:r>
        <w:r w:rsidRPr="00D7281E">
          <w:rPr>
            <w:rFonts w:asciiTheme="majorHAnsi" w:hAnsiTheme="majorHAnsi"/>
            <w:color w:val="FF0000"/>
            <w:sz w:val="24"/>
            <w:szCs w:val="24"/>
          </w:rPr>
          <w:t xml:space="preserve"> in Microeconomics</w:t>
        </w:r>
        <w:r>
          <w:rPr>
            <w:rFonts w:asciiTheme="majorHAnsi" w:hAnsiTheme="majorHAnsi"/>
            <w:color w:val="FF0000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>at the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 w:rsidRPr="008E6274">
          <w:rPr>
            <w:rFonts w:asciiTheme="majorHAnsi" w:hAnsiTheme="majorHAnsi"/>
            <w:color w:val="FF0000"/>
            <w:sz w:val="24"/>
            <w:szCs w:val="24"/>
          </w:rPr>
          <w:t>Amsterdam School of Economics</w:t>
        </w:r>
        <w:r>
          <w:rPr>
            <w:rFonts w:asciiTheme="majorHAnsi" w:hAnsiTheme="majorHAnsi"/>
            <w:color w:val="FF0000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 xml:space="preserve">beginning </w:t>
        </w:r>
        <w:r>
          <w:rPr>
            <w:rFonts w:asciiTheme="majorHAnsi" w:hAnsiTheme="majorHAnsi"/>
            <w:color w:val="FF0000"/>
            <w:sz w:val="24"/>
            <w:szCs w:val="24"/>
          </w:rPr>
          <w:t xml:space="preserve">in </w:t>
        </w:r>
        <w:commentRangeStart w:id="107"/>
        <w:r>
          <w:rPr>
            <w:rFonts w:asciiTheme="majorHAnsi" w:hAnsiTheme="majorHAnsi"/>
            <w:color w:val="FF0000"/>
            <w:sz w:val="24"/>
            <w:szCs w:val="24"/>
          </w:rPr>
          <w:t>fall</w:t>
        </w:r>
        <w:commentRangeEnd w:id="107"/>
        <w:r>
          <w:rPr>
            <w:rStyle w:val="CommentReference"/>
            <w:rFonts w:ascii="Calibri" w:eastAsia="SimSun" w:hAnsi="Calibri" w:cs="Times New Roman"/>
          </w:rPr>
          <w:commentReference w:id="107"/>
        </w:r>
        <w:r w:rsidRPr="00820AAD">
          <w:rPr>
            <w:rFonts w:asciiTheme="majorHAnsi" w:hAnsiTheme="majorHAnsi"/>
            <w:color w:val="FF0000"/>
            <w:sz w:val="24"/>
            <w:szCs w:val="24"/>
          </w:rPr>
          <w:t xml:space="preserve"> </w:t>
        </w:r>
        <w:r w:rsidRPr="00820AAD">
          <w:rPr>
            <w:rFonts w:asciiTheme="majorHAnsi" w:hAnsiTheme="majorHAnsi"/>
            <w:color w:val="FF0000"/>
            <w:sz w:val="24"/>
            <w:szCs w:val="24"/>
          </w:rPr>
          <w:t>2016</w:t>
        </w:r>
        <w:r>
          <w:rPr>
            <w:rFonts w:asciiTheme="majorHAnsi" w:hAnsiTheme="majorHAnsi"/>
            <w:sz w:val="24"/>
            <w:szCs w:val="24"/>
          </w:rPr>
          <w:t>.</w:t>
        </w:r>
        <w:r w:rsidRPr="00E4225F">
          <w:rPr>
            <w:rFonts w:asciiTheme="majorHAnsi" w:hAnsiTheme="majorHAnsi"/>
            <w:sz w:val="24"/>
            <w:szCs w:val="24"/>
          </w:rPr>
          <w:t xml:space="preserve"> I am currently a doctoral candidate at the University of Connecticut and fully expect to complete my PhD requirements by May 2016. I am extremely interested in </w:t>
        </w:r>
        <w:r>
          <w:rPr>
            <w:rFonts w:asciiTheme="majorHAnsi" w:hAnsiTheme="majorHAnsi"/>
            <w:sz w:val="24"/>
            <w:szCs w:val="24"/>
          </w:rPr>
          <w:t xml:space="preserve">the postdoctoral fellowship </w:t>
        </w:r>
        <w:r w:rsidRPr="00E4225F">
          <w:rPr>
            <w:rFonts w:asciiTheme="majorHAnsi" w:hAnsiTheme="majorHAnsi"/>
            <w:sz w:val="24"/>
            <w:szCs w:val="24"/>
          </w:rPr>
          <w:t xml:space="preserve">position </w:t>
        </w:r>
        <w:r w:rsidRPr="005C1AA0">
          <w:rPr>
            <w:rFonts w:asciiTheme="majorHAnsi" w:hAnsiTheme="majorHAnsi"/>
            <w:color w:val="FF0000"/>
            <w:sz w:val="24"/>
            <w:szCs w:val="24"/>
          </w:rPr>
          <w:t xml:space="preserve">at </w:t>
        </w:r>
        <w:r>
          <w:rPr>
            <w:rFonts w:asciiTheme="majorHAnsi" w:hAnsiTheme="majorHAnsi"/>
            <w:color w:val="FF0000"/>
            <w:sz w:val="24"/>
            <w:szCs w:val="24"/>
          </w:rPr>
          <w:t xml:space="preserve">the </w:t>
        </w:r>
        <w:r w:rsidRPr="008E6274">
          <w:rPr>
            <w:rFonts w:asciiTheme="majorHAnsi" w:hAnsiTheme="majorHAnsi"/>
            <w:color w:val="FF0000"/>
            <w:sz w:val="24"/>
            <w:szCs w:val="24"/>
          </w:rPr>
          <w:t>Amsterdam School of Economics</w:t>
        </w:r>
        <w:r w:rsidRPr="00CF7979">
          <w:rPr>
            <w:rFonts w:asciiTheme="majorHAnsi" w:hAnsiTheme="majorHAnsi"/>
            <w:sz w:val="24"/>
            <w:szCs w:val="24"/>
          </w:rPr>
          <w:t xml:space="preserve">, </w:t>
        </w:r>
        <w:r>
          <w:rPr>
            <w:rFonts w:asciiTheme="majorHAnsi" w:hAnsiTheme="majorHAnsi"/>
            <w:sz w:val="24"/>
            <w:szCs w:val="24"/>
          </w:rPr>
          <w:t xml:space="preserve">where I </w:t>
        </w:r>
        <w:commentRangeStart w:id="108"/>
        <w:r>
          <w:rPr>
            <w:rFonts w:asciiTheme="majorHAnsi" w:hAnsiTheme="majorHAnsi"/>
            <w:sz w:val="24"/>
            <w:szCs w:val="24"/>
          </w:rPr>
          <w:t>hope</w:t>
        </w:r>
        <w:commentRangeEnd w:id="108"/>
        <w:r>
          <w:rPr>
            <w:rStyle w:val="CommentReference"/>
            <w:rFonts w:ascii="Calibri" w:eastAsia="SimSun" w:hAnsi="Calibri" w:cs="Times New Roman"/>
          </w:rPr>
          <w:commentReference w:id="108"/>
        </w:r>
        <w:r>
          <w:rPr>
            <w:rFonts w:asciiTheme="majorHAnsi" w:hAnsiTheme="majorHAnsi"/>
            <w:sz w:val="24"/>
            <w:szCs w:val="24"/>
          </w:rPr>
          <w:t xml:space="preserve"> to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 xml:space="preserve">continue my research on </w:t>
        </w:r>
        <w:r w:rsidRPr="00E4225F">
          <w:rPr>
            <w:rFonts w:asciiTheme="majorHAnsi" w:hAnsiTheme="majorHAnsi"/>
            <w:sz w:val="24"/>
            <w:szCs w:val="24"/>
          </w:rPr>
          <w:t>behavioral and experimental economics</w:t>
        </w:r>
        <w:r>
          <w:rPr>
            <w:rFonts w:asciiTheme="majorHAnsi" w:hAnsiTheme="majorHAnsi"/>
            <w:sz w:val="24"/>
            <w:szCs w:val="24"/>
          </w:rPr>
          <w:t xml:space="preserve"> (especially the study of corrupt collaboration)</w:t>
        </w:r>
        <w:r w:rsidRPr="00E4225F">
          <w:rPr>
            <w:rFonts w:asciiTheme="majorHAnsi" w:hAnsiTheme="majorHAnsi"/>
            <w:sz w:val="24"/>
            <w:szCs w:val="24"/>
          </w:rPr>
          <w:t>,</w:t>
        </w:r>
        <w:r>
          <w:rPr>
            <w:rFonts w:asciiTheme="majorHAnsi" w:hAnsiTheme="majorHAnsi"/>
            <w:sz w:val="24"/>
            <w:szCs w:val="24"/>
          </w:rPr>
          <w:t xml:space="preserve"> contribute to the </w:t>
        </w:r>
        <w:commentRangeStart w:id="109"/>
        <w:r>
          <w:rPr>
            <w:rFonts w:asciiTheme="majorHAnsi" w:hAnsiTheme="majorHAnsi"/>
            <w:sz w:val="24"/>
            <w:szCs w:val="24"/>
          </w:rPr>
          <w:t>school’s</w:t>
        </w:r>
        <w:commentRangeEnd w:id="109"/>
        <w:r>
          <w:rPr>
            <w:rStyle w:val="CommentReference"/>
            <w:rFonts w:ascii="Calibri" w:eastAsia="SimSun" w:hAnsi="Calibri" w:cs="Times New Roman"/>
          </w:rPr>
          <w:commentReference w:id="109"/>
        </w:r>
        <w:r>
          <w:rPr>
            <w:rFonts w:asciiTheme="majorHAnsi" w:hAnsiTheme="majorHAnsi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 xml:space="preserve">focus on economics education, and engage in other professional activities. </w:t>
        </w:r>
      </w:ins>
    </w:p>
    <w:p w:rsidR="007E78C4" w:rsidRPr="0067543D" w:rsidRDefault="007E78C4" w:rsidP="007E78C4">
      <w:pPr>
        <w:pStyle w:val="NoSpacing"/>
        <w:jc w:val="both"/>
        <w:rPr>
          <w:ins w:id="110" w:author="Owner" w:date="2015-11-17T14:42:00Z"/>
          <w:rFonts w:asciiTheme="majorHAnsi" w:hAnsiTheme="majorHAnsi"/>
          <w:sz w:val="24"/>
          <w:szCs w:val="24"/>
        </w:rPr>
      </w:pPr>
    </w:p>
    <w:p w:rsidR="007E78C4" w:rsidRDefault="007E78C4" w:rsidP="007E78C4">
      <w:pPr>
        <w:shd w:val="clear" w:color="auto" w:fill="FFFFFF"/>
        <w:spacing w:after="0" w:line="270" w:lineRule="atLeast"/>
        <w:jc w:val="both"/>
        <w:textAlignment w:val="baseline"/>
        <w:rPr>
          <w:ins w:id="111" w:author="Owner" w:date="2015-11-17T14:42:00Z"/>
          <w:rFonts w:asciiTheme="majorHAnsi" w:hAnsiTheme="majorHAnsi"/>
          <w:sz w:val="24"/>
          <w:szCs w:val="24"/>
        </w:rPr>
      </w:pPr>
      <w:ins w:id="112" w:author="Owner" w:date="2015-11-17T14:42:00Z">
        <w:r w:rsidRPr="0017249F">
          <w:rPr>
            <w:rFonts w:asciiTheme="majorHAnsi" w:hAnsiTheme="majorHAnsi"/>
            <w:sz w:val="24"/>
            <w:szCs w:val="24"/>
          </w:rPr>
          <w:t xml:space="preserve">My main research interest is behavioral and experimental economics. </w:t>
        </w:r>
        <w:r>
          <w:rPr>
            <w:rFonts w:asciiTheme="majorHAnsi" w:hAnsiTheme="majorHAnsi"/>
            <w:sz w:val="24"/>
            <w:szCs w:val="24"/>
          </w:rPr>
          <w:t>Specifically</w:t>
        </w:r>
        <w:r w:rsidRPr="00C94EF1">
          <w:rPr>
            <w:rFonts w:asciiTheme="majorHAnsi" w:hAnsiTheme="majorHAnsi"/>
            <w:sz w:val="24"/>
            <w:szCs w:val="24"/>
          </w:rPr>
          <w:t>, my work has focused on behavioral game theory.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 w:rsidRPr="00C94EF1">
          <w:rPr>
            <w:rFonts w:asciiTheme="majorHAnsi" w:hAnsiTheme="majorHAnsi"/>
            <w:sz w:val="24"/>
            <w:szCs w:val="24"/>
          </w:rPr>
          <w:t>In my dissertation, I employ laboratory experiments to examine the effect of individual characteristics on belief formation and decision-making.</w:t>
        </w:r>
        <w:r>
          <w:rPr>
            <w:rFonts w:asciiTheme="majorHAnsi" w:hAnsiTheme="majorHAnsi"/>
            <w:sz w:val="24"/>
            <w:szCs w:val="24"/>
          </w:rPr>
          <w:t xml:space="preserve">  In particular, I look at the mechanism that causes </w:t>
        </w:r>
        <w:r w:rsidRPr="00A2778F">
          <w:rPr>
            <w:rFonts w:asciiTheme="majorHAnsi" w:hAnsiTheme="majorHAnsi"/>
            <w:sz w:val="24"/>
            <w:szCs w:val="24"/>
          </w:rPr>
          <w:t>corrupt collaboration</w:t>
        </w:r>
        <w:r>
          <w:rPr>
            <w:rFonts w:asciiTheme="majorHAnsi" w:hAnsiTheme="majorHAnsi"/>
            <w:sz w:val="24"/>
            <w:szCs w:val="24"/>
          </w:rPr>
          <w:t xml:space="preserve"> in laboratory bribery games. </w:t>
        </w:r>
        <w:r w:rsidRPr="00913A58">
          <w:rPr>
            <w:rFonts w:asciiTheme="majorHAnsi" w:hAnsiTheme="majorHAnsi"/>
            <w:sz w:val="24"/>
            <w:szCs w:val="24"/>
          </w:rPr>
          <w:t xml:space="preserve">I also </w:t>
        </w:r>
        <w:r>
          <w:rPr>
            <w:rStyle w:val="CommentReference"/>
          </w:rPr>
          <w:commentReference w:id="26"/>
        </w:r>
        <w:r w:rsidRPr="00913A58">
          <w:rPr>
            <w:rFonts w:asciiTheme="majorHAnsi" w:hAnsiTheme="majorHAnsi"/>
            <w:sz w:val="24"/>
            <w:szCs w:val="24"/>
          </w:rPr>
          <w:t>contribut</w:t>
        </w:r>
        <w:r>
          <w:rPr>
            <w:rFonts w:asciiTheme="majorHAnsi" w:hAnsiTheme="majorHAnsi"/>
            <w:sz w:val="24"/>
            <w:szCs w:val="24"/>
          </w:rPr>
          <w:t xml:space="preserve">e </w:t>
        </w:r>
        <w:r w:rsidRPr="00913A58">
          <w:rPr>
            <w:rFonts w:asciiTheme="majorHAnsi" w:hAnsiTheme="majorHAnsi"/>
            <w:sz w:val="24"/>
            <w:szCs w:val="24"/>
          </w:rPr>
          <w:t xml:space="preserve">to experimental methodology by </w:t>
        </w:r>
        <w:r w:rsidRPr="00913A58">
          <w:rPr>
            <w:rFonts w:ascii="Cambria" w:hAnsi="Cambria"/>
            <w:sz w:val="24"/>
            <w:szCs w:val="24"/>
          </w:rPr>
          <w:t>look</w:t>
        </w:r>
        <w:r>
          <w:rPr>
            <w:rFonts w:ascii="Cambria" w:hAnsi="Cambria"/>
            <w:sz w:val="24"/>
            <w:szCs w:val="24"/>
          </w:rPr>
          <w:t>ing</w:t>
        </w:r>
        <w:r w:rsidRPr="00913A58">
          <w:rPr>
            <w:rFonts w:ascii="Cambria" w:hAnsi="Cambria"/>
            <w:sz w:val="24"/>
            <w:szCs w:val="24"/>
          </w:rPr>
          <w:t xml:space="preserve"> at how the interaction between individual real-life experience and the experimental framing affects people’s decisions</w:t>
        </w:r>
        <w:r w:rsidRPr="00913A58">
          <w:rPr>
            <w:rFonts w:asciiTheme="majorHAnsi" w:hAnsiTheme="majorHAnsi"/>
            <w:sz w:val="24"/>
            <w:szCs w:val="24"/>
          </w:rPr>
          <w:t xml:space="preserve">. </w:t>
        </w:r>
        <w:r w:rsidRPr="0017249F">
          <w:rPr>
            <w:rFonts w:asciiTheme="majorHAnsi" w:hAnsiTheme="majorHAnsi"/>
            <w:sz w:val="24"/>
            <w:szCs w:val="24"/>
          </w:rPr>
          <w:t xml:space="preserve">With insights gathered from the laboratory experiments and </w:t>
        </w:r>
        <w:r>
          <w:rPr>
            <w:rFonts w:asciiTheme="majorHAnsi" w:hAnsiTheme="majorHAnsi"/>
            <w:sz w:val="24"/>
            <w:szCs w:val="24"/>
          </w:rPr>
          <w:t xml:space="preserve">the </w:t>
        </w:r>
        <w:r w:rsidRPr="0017249F">
          <w:rPr>
            <w:rFonts w:asciiTheme="majorHAnsi" w:hAnsiTheme="majorHAnsi"/>
            <w:sz w:val="24"/>
            <w:szCs w:val="24"/>
          </w:rPr>
          <w:t xml:space="preserve">psychology </w:t>
        </w:r>
        <w:commentRangeStart w:id="113"/>
        <w:r w:rsidRPr="0017249F">
          <w:rPr>
            <w:rFonts w:asciiTheme="majorHAnsi" w:hAnsiTheme="majorHAnsi"/>
            <w:sz w:val="24"/>
            <w:szCs w:val="24"/>
          </w:rPr>
          <w:t>literature</w:t>
        </w:r>
        <w:commentRangeEnd w:id="113"/>
        <w:r>
          <w:rPr>
            <w:rStyle w:val="CommentReference"/>
          </w:rPr>
          <w:commentReference w:id="113"/>
        </w:r>
        <w:r w:rsidRPr="0017249F">
          <w:rPr>
            <w:rFonts w:asciiTheme="majorHAnsi" w:hAnsiTheme="majorHAnsi"/>
            <w:sz w:val="24"/>
            <w:szCs w:val="24"/>
          </w:rPr>
          <w:t xml:space="preserve">, I </w:t>
        </w:r>
        <w:r>
          <w:rPr>
            <w:rFonts w:asciiTheme="majorHAnsi" w:hAnsiTheme="majorHAnsi"/>
            <w:sz w:val="24"/>
            <w:szCs w:val="24"/>
          </w:rPr>
          <w:t>further extend my dissertation</w:t>
        </w:r>
        <w:r w:rsidRPr="0017249F">
          <w:rPr>
            <w:rFonts w:asciiTheme="majorHAnsi" w:hAnsiTheme="majorHAnsi"/>
            <w:sz w:val="24"/>
            <w:szCs w:val="24"/>
          </w:rPr>
          <w:t xml:space="preserve"> to examine how individual characteristics influence people’s</w:t>
        </w:r>
        <w:r>
          <w:rPr>
            <w:rFonts w:asciiTheme="majorHAnsi" w:hAnsiTheme="majorHAnsi"/>
            <w:sz w:val="24"/>
            <w:szCs w:val="24"/>
          </w:rPr>
          <w:t xml:space="preserve"> decisions and outcomes in real life</w:t>
        </w:r>
        <w:r w:rsidRPr="0017249F">
          <w:rPr>
            <w:rFonts w:asciiTheme="majorHAnsi" w:hAnsiTheme="majorHAnsi"/>
            <w:sz w:val="24"/>
            <w:szCs w:val="24"/>
          </w:rPr>
          <w:t>.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 w:rsidRPr="0017249F">
          <w:rPr>
            <w:rFonts w:asciiTheme="majorHAnsi" w:hAnsiTheme="majorHAnsi"/>
            <w:sz w:val="24"/>
            <w:szCs w:val="24"/>
          </w:rPr>
          <w:t xml:space="preserve">A central emphasis of my research is to bridge economics and psychology, </w:t>
        </w:r>
        <w:commentRangeStart w:id="114"/>
        <w:r>
          <w:rPr>
            <w:rFonts w:asciiTheme="majorHAnsi" w:hAnsiTheme="majorHAnsi"/>
            <w:sz w:val="24"/>
            <w:szCs w:val="24"/>
          </w:rPr>
          <w:t>investigating</w:t>
        </w:r>
        <w:commentRangeEnd w:id="114"/>
        <w:r>
          <w:rPr>
            <w:rStyle w:val="CommentReference"/>
          </w:rPr>
          <w:commentReference w:id="114"/>
        </w:r>
        <w:r w:rsidRPr="0017249F">
          <w:rPr>
            <w:rFonts w:asciiTheme="majorHAnsi" w:hAnsiTheme="majorHAnsi"/>
            <w:sz w:val="24"/>
            <w:szCs w:val="24"/>
          </w:rPr>
          <w:t xml:space="preserve"> how certain mental rules of thumb, cognitive bias</w:t>
        </w:r>
        <w:r>
          <w:rPr>
            <w:rFonts w:asciiTheme="majorHAnsi" w:hAnsiTheme="majorHAnsi"/>
            <w:sz w:val="24"/>
            <w:szCs w:val="24"/>
          </w:rPr>
          <w:t>es</w:t>
        </w:r>
        <w:r w:rsidRPr="0017249F">
          <w:rPr>
            <w:rFonts w:asciiTheme="majorHAnsi" w:hAnsiTheme="majorHAnsi"/>
            <w:sz w:val="24"/>
            <w:szCs w:val="24"/>
          </w:rPr>
          <w:t xml:space="preserve">, individual differences, and interpersonal relationships lead to individual judgments and decisions that deviate from </w:t>
        </w:r>
        <w:r>
          <w:rPr>
            <w:rFonts w:asciiTheme="majorHAnsi" w:hAnsiTheme="majorHAnsi"/>
            <w:sz w:val="24"/>
            <w:szCs w:val="24"/>
          </w:rPr>
          <w:t xml:space="preserve">theoretical, optimal decisions. </w:t>
        </w:r>
        <w:r w:rsidRPr="0017249F">
          <w:rPr>
            <w:rFonts w:asciiTheme="majorHAnsi" w:hAnsiTheme="majorHAnsi"/>
            <w:sz w:val="24"/>
            <w:szCs w:val="24"/>
          </w:rPr>
          <w:t xml:space="preserve">I am excited to continue my research </w:t>
        </w:r>
        <w:r>
          <w:rPr>
            <w:rFonts w:asciiTheme="majorHAnsi" w:hAnsiTheme="majorHAnsi"/>
            <w:sz w:val="24"/>
            <w:szCs w:val="24"/>
          </w:rPr>
          <w:t>at</w:t>
        </w:r>
        <w:r w:rsidRPr="0017249F">
          <w:rPr>
            <w:rFonts w:asciiTheme="majorHAnsi" w:hAnsiTheme="majorHAnsi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 xml:space="preserve">the </w:t>
        </w:r>
        <w:r w:rsidRPr="00FE77CE">
          <w:rPr>
            <w:rFonts w:asciiTheme="majorHAnsi" w:hAnsiTheme="majorHAnsi"/>
            <w:color w:val="FF0000"/>
            <w:sz w:val="24"/>
            <w:szCs w:val="24"/>
          </w:rPr>
          <w:t>Amsterdam School of Economics</w:t>
        </w:r>
        <w:r w:rsidRPr="0017249F">
          <w:rPr>
            <w:rFonts w:asciiTheme="majorHAnsi" w:hAnsiTheme="majorHAnsi"/>
            <w:sz w:val="24"/>
            <w:szCs w:val="24"/>
          </w:rPr>
          <w:t xml:space="preserve"> and </w:t>
        </w:r>
        <w:r>
          <w:rPr>
            <w:rFonts w:asciiTheme="majorHAnsi" w:hAnsiTheme="majorHAnsi"/>
            <w:sz w:val="24"/>
            <w:szCs w:val="24"/>
          </w:rPr>
          <w:t xml:space="preserve">then </w:t>
        </w:r>
        <w:r w:rsidRPr="0017249F">
          <w:rPr>
            <w:rFonts w:asciiTheme="majorHAnsi" w:hAnsiTheme="majorHAnsi"/>
            <w:sz w:val="24"/>
            <w:szCs w:val="24"/>
          </w:rPr>
          <w:t xml:space="preserve">to expand </w:t>
        </w:r>
        <w:r>
          <w:rPr>
            <w:rFonts w:asciiTheme="majorHAnsi" w:hAnsiTheme="majorHAnsi"/>
            <w:sz w:val="24"/>
            <w:szCs w:val="24"/>
          </w:rPr>
          <w:t>its</w:t>
        </w:r>
        <w:r w:rsidRPr="0017249F">
          <w:rPr>
            <w:rFonts w:asciiTheme="majorHAnsi" w:hAnsiTheme="majorHAnsi"/>
            <w:sz w:val="24"/>
            <w:szCs w:val="24"/>
          </w:rPr>
          <w:t xml:space="preserve"> </w:t>
        </w:r>
        <w:r w:rsidRPr="0017249F">
          <w:rPr>
            <w:rFonts w:asciiTheme="majorHAnsi" w:hAnsiTheme="majorHAnsi"/>
            <w:sz w:val="24"/>
            <w:szCs w:val="24"/>
          </w:rPr>
          <w:t>potential</w:t>
        </w:r>
        <w:r>
          <w:rPr>
            <w:rFonts w:asciiTheme="majorHAnsi" w:hAnsiTheme="majorHAnsi"/>
            <w:sz w:val="24"/>
            <w:szCs w:val="24"/>
          </w:rPr>
          <w:t xml:space="preserve"> with the support of the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>department faculty</w:t>
        </w:r>
        <w:r w:rsidRPr="0017249F">
          <w:rPr>
            <w:rFonts w:asciiTheme="majorHAnsi" w:hAnsiTheme="majorHAnsi"/>
            <w:sz w:val="24"/>
            <w:szCs w:val="24"/>
          </w:rPr>
          <w:t>.</w:t>
        </w:r>
      </w:ins>
    </w:p>
    <w:p w:rsidR="007E78C4" w:rsidRDefault="007E78C4" w:rsidP="007E78C4">
      <w:pPr>
        <w:shd w:val="clear" w:color="auto" w:fill="FFFFFF"/>
        <w:spacing w:after="0" w:line="270" w:lineRule="atLeast"/>
        <w:jc w:val="both"/>
        <w:textAlignment w:val="baseline"/>
        <w:rPr>
          <w:ins w:id="115" w:author="Owner" w:date="2015-11-17T14:42:00Z"/>
          <w:rFonts w:asciiTheme="majorHAnsi" w:hAnsiTheme="majorHAnsi"/>
          <w:sz w:val="24"/>
          <w:szCs w:val="24"/>
        </w:rPr>
      </w:pPr>
    </w:p>
    <w:p w:rsidR="007E78C4" w:rsidRDefault="007E78C4" w:rsidP="007E78C4">
      <w:pPr>
        <w:pStyle w:val="NoSpacing"/>
        <w:jc w:val="both"/>
        <w:rPr>
          <w:ins w:id="116" w:author="Owner" w:date="2015-11-17T14:42:00Z"/>
          <w:rFonts w:asciiTheme="majorHAnsi" w:hAnsiTheme="majorHAnsi"/>
          <w:sz w:val="24"/>
          <w:szCs w:val="24"/>
        </w:rPr>
      </w:pPr>
      <w:ins w:id="117" w:author="Owner" w:date="2015-11-17T14:42:00Z">
        <w:r w:rsidRPr="0067543D">
          <w:rPr>
            <w:rFonts w:asciiTheme="majorHAnsi" w:hAnsiTheme="majorHAnsi"/>
            <w:sz w:val="24"/>
            <w:szCs w:val="24"/>
          </w:rPr>
          <w:t>Since March 2015, I have initiated</w:t>
        </w:r>
        <w:r>
          <w:rPr>
            <w:rFonts w:asciiTheme="majorHAnsi" w:hAnsiTheme="majorHAnsi"/>
            <w:sz w:val="24"/>
            <w:szCs w:val="24"/>
          </w:rPr>
          <w:t xml:space="preserve"> a long-term</w:t>
        </w:r>
        <w:r w:rsidRPr="0067543D">
          <w:rPr>
            <w:rFonts w:asciiTheme="majorHAnsi" w:hAnsiTheme="majorHAnsi"/>
            <w:sz w:val="24"/>
            <w:szCs w:val="24"/>
          </w:rPr>
          <w:t xml:space="preserve"> research program with scholars from the United States</w:t>
        </w:r>
        <w:r>
          <w:rPr>
            <w:rFonts w:asciiTheme="majorHAnsi" w:hAnsiTheme="majorHAnsi"/>
            <w:sz w:val="24"/>
            <w:szCs w:val="24"/>
          </w:rPr>
          <w:t xml:space="preserve"> (Harvard University)</w:t>
        </w:r>
        <w:r w:rsidRPr="0067543D">
          <w:rPr>
            <w:rFonts w:asciiTheme="majorHAnsi" w:hAnsiTheme="majorHAnsi"/>
            <w:sz w:val="24"/>
            <w:szCs w:val="24"/>
          </w:rPr>
          <w:t>, Canada</w:t>
        </w:r>
        <w:r>
          <w:rPr>
            <w:rFonts w:asciiTheme="majorHAnsi" w:hAnsiTheme="majorHAnsi"/>
            <w:sz w:val="24"/>
            <w:szCs w:val="24"/>
          </w:rPr>
          <w:t xml:space="preserve"> (University of Waterloo),</w:t>
        </w:r>
        <w:r w:rsidRPr="0067543D">
          <w:rPr>
            <w:rFonts w:asciiTheme="majorHAnsi" w:hAnsiTheme="majorHAnsi"/>
            <w:sz w:val="24"/>
            <w:szCs w:val="24"/>
          </w:rPr>
          <w:t xml:space="preserve"> and China</w:t>
        </w:r>
        <w:r>
          <w:rPr>
            <w:rFonts w:asciiTheme="majorHAnsi" w:hAnsiTheme="majorHAnsi"/>
            <w:sz w:val="24"/>
            <w:szCs w:val="24"/>
          </w:rPr>
          <w:t xml:space="preserve"> (Jianghan University)</w:t>
        </w:r>
        <w:r w:rsidRPr="0067543D">
          <w:rPr>
            <w:rFonts w:asciiTheme="majorHAnsi" w:hAnsiTheme="majorHAnsi"/>
            <w:sz w:val="24"/>
            <w:szCs w:val="24"/>
          </w:rPr>
          <w:t xml:space="preserve">. </w:t>
        </w:r>
        <w:r>
          <w:rPr>
            <w:rFonts w:asciiTheme="majorHAnsi" w:hAnsiTheme="majorHAnsi"/>
            <w:sz w:val="24"/>
            <w:szCs w:val="24"/>
          </w:rPr>
          <w:t>We aim to explore how individual characteristics and institutional factors jointly affect corrupt activities both in a</w:t>
        </w:r>
        <w:r>
          <w:rPr>
            <w:rFonts w:asciiTheme="majorHAnsi" w:hAnsiTheme="majorHAnsi"/>
            <w:sz w:val="24"/>
            <w:szCs w:val="24"/>
          </w:rPr>
          <w:t xml:space="preserve"> </w:t>
        </w:r>
        <w:r>
          <w:rPr>
            <w:rFonts w:asciiTheme="majorHAnsi" w:hAnsiTheme="majorHAnsi"/>
            <w:sz w:val="24"/>
            <w:szCs w:val="24"/>
          </w:rPr>
          <w:t xml:space="preserve">laboratory experiment and in real life. This goal is perfectly in line with the objective of the “root of corruption” project. </w:t>
        </w:r>
        <w:r w:rsidRPr="0067543D">
          <w:rPr>
            <w:rFonts w:asciiTheme="majorHAnsi" w:hAnsiTheme="majorHAnsi"/>
            <w:sz w:val="24"/>
            <w:szCs w:val="24"/>
          </w:rPr>
          <w:t xml:space="preserve">We will conduct a series of experiments </w:t>
        </w:r>
        <w:r>
          <w:rPr>
            <w:rFonts w:asciiTheme="majorHAnsi" w:hAnsiTheme="majorHAnsi"/>
            <w:sz w:val="24"/>
            <w:szCs w:val="24"/>
          </w:rPr>
          <w:t xml:space="preserve">in colleges from different countries. </w:t>
        </w:r>
        <w:r w:rsidRPr="00E4225F">
          <w:rPr>
            <w:rFonts w:asciiTheme="majorHAnsi" w:hAnsiTheme="majorHAnsi"/>
            <w:sz w:val="24"/>
            <w:szCs w:val="24"/>
          </w:rPr>
          <w:t xml:space="preserve">I </w:t>
        </w:r>
        <w:commentRangeStart w:id="118"/>
        <w:r>
          <w:rPr>
            <w:rFonts w:asciiTheme="majorHAnsi" w:hAnsiTheme="majorHAnsi"/>
            <w:sz w:val="24"/>
            <w:szCs w:val="24"/>
          </w:rPr>
          <w:t>hope</w:t>
        </w:r>
        <w:commentRangeEnd w:id="118"/>
        <w:r>
          <w:rPr>
            <w:rStyle w:val="CommentReference"/>
            <w:rFonts w:ascii="Calibri" w:eastAsia="SimSun" w:hAnsi="Calibri" w:cs="Times New Roman"/>
          </w:rPr>
          <w:commentReference w:id="118"/>
        </w:r>
        <w:r w:rsidRPr="00E4225F">
          <w:rPr>
            <w:rFonts w:asciiTheme="majorHAnsi" w:hAnsiTheme="majorHAnsi"/>
            <w:sz w:val="24"/>
            <w:szCs w:val="24"/>
          </w:rPr>
          <w:t xml:space="preserve"> </w:t>
        </w:r>
        <w:r w:rsidRPr="00E4225F">
          <w:rPr>
            <w:rFonts w:asciiTheme="majorHAnsi" w:hAnsiTheme="majorHAnsi"/>
            <w:sz w:val="24"/>
            <w:szCs w:val="24"/>
          </w:rPr>
          <w:t xml:space="preserve">to collaborate with colleagues </w:t>
        </w:r>
        <w:r>
          <w:rPr>
            <w:rFonts w:asciiTheme="majorHAnsi" w:hAnsiTheme="majorHAnsi"/>
            <w:sz w:val="24"/>
            <w:szCs w:val="24"/>
          </w:rPr>
          <w:t xml:space="preserve">at the </w:t>
        </w:r>
        <w:r w:rsidRPr="00FE77CE">
          <w:rPr>
            <w:rFonts w:asciiTheme="majorHAnsi" w:hAnsiTheme="majorHAnsi"/>
            <w:color w:val="FF0000"/>
            <w:sz w:val="24"/>
            <w:szCs w:val="24"/>
          </w:rPr>
          <w:t>Faculty of Economics and Business – Amsterdam School of Economics</w:t>
        </w:r>
        <w:r w:rsidRPr="00CF7979">
          <w:rPr>
            <w:rFonts w:asciiTheme="majorHAnsi" w:hAnsiTheme="majorHAnsi"/>
            <w:sz w:val="24"/>
            <w:szCs w:val="24"/>
          </w:rPr>
          <w:t xml:space="preserve"> to grow this program in the future.</w:t>
        </w:r>
      </w:ins>
    </w:p>
    <w:p w:rsidR="007E78C4" w:rsidRPr="0067543D" w:rsidRDefault="007E78C4" w:rsidP="007E78C4">
      <w:pPr>
        <w:pStyle w:val="NoSpacing"/>
        <w:jc w:val="both"/>
        <w:rPr>
          <w:ins w:id="119" w:author="Owner" w:date="2015-11-17T14:42:00Z"/>
          <w:rFonts w:asciiTheme="majorHAnsi" w:hAnsiTheme="majorHAnsi"/>
          <w:sz w:val="24"/>
          <w:szCs w:val="24"/>
        </w:rPr>
      </w:pPr>
    </w:p>
    <w:p w:rsidR="007E78C4" w:rsidRDefault="007E78C4" w:rsidP="007E78C4">
      <w:pPr>
        <w:pStyle w:val="NoSpacing"/>
        <w:jc w:val="both"/>
        <w:rPr>
          <w:ins w:id="120" w:author="Owner" w:date="2015-11-17T14:42:00Z"/>
          <w:rFonts w:asciiTheme="majorHAnsi" w:hAnsiTheme="majorHAnsi"/>
          <w:sz w:val="24"/>
          <w:szCs w:val="24"/>
        </w:rPr>
      </w:pPr>
      <w:ins w:id="121" w:author="Owner" w:date="2015-11-17T14:42:00Z">
        <w:r w:rsidRPr="0017249F">
          <w:rPr>
            <w:rFonts w:asciiTheme="majorHAnsi" w:hAnsiTheme="majorHAnsi"/>
            <w:sz w:val="24"/>
            <w:szCs w:val="24"/>
          </w:rPr>
          <w:t xml:space="preserve">During my graduate training, I have built my confidence and </w:t>
        </w:r>
        <w:commentRangeStart w:id="122"/>
        <w:r>
          <w:rPr>
            <w:rFonts w:asciiTheme="majorHAnsi" w:hAnsiTheme="majorHAnsi"/>
            <w:sz w:val="24"/>
            <w:szCs w:val="24"/>
          </w:rPr>
          <w:t>developed</w:t>
        </w:r>
        <w:commentRangeEnd w:id="122"/>
        <w:r>
          <w:rPr>
            <w:rStyle w:val="CommentReference"/>
            <w:rFonts w:ascii="Calibri" w:eastAsia="SimSun" w:hAnsi="Calibri" w:cs="Times New Roman"/>
          </w:rPr>
          <w:commentReference w:id="122"/>
        </w:r>
        <w:r>
          <w:rPr>
            <w:rFonts w:asciiTheme="majorHAnsi" w:hAnsiTheme="majorHAnsi"/>
            <w:sz w:val="24"/>
            <w:szCs w:val="24"/>
          </w:rPr>
          <w:t xml:space="preserve"> a </w:t>
        </w:r>
        <w:r w:rsidRPr="0017249F">
          <w:rPr>
            <w:rFonts w:asciiTheme="majorHAnsi" w:hAnsiTheme="majorHAnsi"/>
            <w:sz w:val="24"/>
            <w:szCs w:val="24"/>
          </w:rPr>
          <w:t>genuine interest in teaching. I enjoy working directly with students in</w:t>
        </w:r>
        <w:r>
          <w:rPr>
            <w:rFonts w:asciiTheme="majorHAnsi" w:hAnsiTheme="majorHAnsi"/>
            <w:sz w:val="24"/>
            <w:szCs w:val="24"/>
          </w:rPr>
          <w:t>side</w:t>
        </w:r>
        <w:r w:rsidRPr="0017249F">
          <w:rPr>
            <w:rFonts w:asciiTheme="majorHAnsi" w:hAnsiTheme="majorHAnsi"/>
            <w:sz w:val="24"/>
            <w:szCs w:val="24"/>
          </w:rPr>
          <w:t xml:space="preserve"> and out</w:t>
        </w:r>
        <w:r>
          <w:rPr>
            <w:rFonts w:asciiTheme="majorHAnsi" w:hAnsiTheme="majorHAnsi"/>
            <w:sz w:val="24"/>
            <w:szCs w:val="24"/>
          </w:rPr>
          <w:t>side</w:t>
        </w:r>
        <w:r w:rsidRPr="0017249F">
          <w:rPr>
            <w:rFonts w:asciiTheme="majorHAnsi" w:hAnsiTheme="majorHAnsi"/>
            <w:sz w:val="24"/>
            <w:szCs w:val="24"/>
          </w:rPr>
          <w:t xml:space="preserve"> the classroom. At the core of my teaching philosophy is my principal goal, which is to foster careful, independent</w:t>
        </w:r>
        <w:r>
          <w:rPr>
            <w:rFonts w:asciiTheme="majorHAnsi" w:hAnsiTheme="majorHAnsi"/>
            <w:sz w:val="24"/>
            <w:szCs w:val="24"/>
          </w:rPr>
          <w:t>,</w:t>
        </w:r>
        <w:r w:rsidRPr="0017249F">
          <w:rPr>
            <w:rFonts w:asciiTheme="majorHAnsi" w:hAnsiTheme="majorHAnsi"/>
            <w:sz w:val="24"/>
            <w:szCs w:val="24"/>
          </w:rPr>
          <w:t xml:space="preserve"> and critical thinking </w:t>
        </w:r>
        <w:r>
          <w:rPr>
            <w:rFonts w:asciiTheme="majorHAnsi" w:hAnsiTheme="majorHAnsi"/>
            <w:sz w:val="24"/>
            <w:szCs w:val="24"/>
          </w:rPr>
          <w:t>in</w:t>
        </w:r>
        <w:r w:rsidRPr="0017249F">
          <w:rPr>
            <w:rFonts w:asciiTheme="majorHAnsi" w:hAnsiTheme="majorHAnsi"/>
            <w:sz w:val="24"/>
            <w:szCs w:val="24"/>
          </w:rPr>
          <w:t xml:space="preserve"> </w:t>
        </w:r>
        <w:r w:rsidRPr="0017249F">
          <w:rPr>
            <w:rFonts w:asciiTheme="majorHAnsi" w:hAnsiTheme="majorHAnsi"/>
            <w:sz w:val="24"/>
            <w:szCs w:val="24"/>
          </w:rPr>
          <w:t>each and every member of my classroom community. I have taught a variety of courses in economics, including intermediate microeconomics, intermediate macroeconomics, introductory econometrics</w:t>
        </w:r>
        <w:r>
          <w:rPr>
            <w:rFonts w:asciiTheme="majorHAnsi" w:hAnsiTheme="majorHAnsi"/>
            <w:sz w:val="24"/>
            <w:szCs w:val="24"/>
          </w:rPr>
          <w:t>,</w:t>
        </w:r>
        <w:r w:rsidRPr="0017249F">
          <w:rPr>
            <w:rFonts w:asciiTheme="majorHAnsi" w:hAnsiTheme="majorHAnsi"/>
            <w:sz w:val="24"/>
            <w:szCs w:val="24"/>
          </w:rPr>
          <w:t xml:space="preserve"> and game theory</w:t>
        </w:r>
        <w:r>
          <w:rPr>
            <w:rFonts w:asciiTheme="majorHAnsi" w:hAnsiTheme="majorHAnsi"/>
            <w:sz w:val="24"/>
            <w:szCs w:val="24"/>
          </w:rPr>
          <w:t>;</w:t>
        </w:r>
        <w:r w:rsidRPr="0017249F">
          <w:rPr>
            <w:rFonts w:asciiTheme="majorHAnsi" w:hAnsiTheme="majorHAnsi"/>
            <w:sz w:val="24"/>
            <w:szCs w:val="24"/>
          </w:rPr>
          <w:t xml:space="preserve"> </w:t>
        </w:r>
        <w:commentRangeStart w:id="123"/>
        <w:r w:rsidRPr="0017249F">
          <w:rPr>
            <w:rFonts w:asciiTheme="majorHAnsi" w:hAnsiTheme="majorHAnsi"/>
            <w:sz w:val="24"/>
            <w:szCs w:val="24"/>
          </w:rPr>
          <w:t>I</w:t>
        </w:r>
        <w:commentRangeEnd w:id="123"/>
        <w:r>
          <w:rPr>
            <w:rStyle w:val="CommentReference"/>
            <w:rFonts w:ascii="Calibri" w:eastAsia="SimSun" w:hAnsi="Calibri" w:cs="Times New Roman"/>
          </w:rPr>
          <w:commentReference w:id="123"/>
        </w:r>
        <w:r w:rsidRPr="0017249F">
          <w:rPr>
            <w:rFonts w:asciiTheme="majorHAnsi" w:hAnsiTheme="majorHAnsi"/>
            <w:sz w:val="24"/>
            <w:szCs w:val="24"/>
          </w:rPr>
          <w:t xml:space="preserve"> am committed to undergraduate education.</w:t>
        </w:r>
        <w:r>
          <w:rPr>
            <w:rFonts w:asciiTheme="majorHAnsi" w:hAnsiTheme="majorHAnsi"/>
            <w:sz w:val="24"/>
            <w:szCs w:val="24"/>
          </w:rPr>
          <w:t xml:space="preserve"> In addition, I have served as tutor for the PhD preliminary exam. I </w:t>
        </w:r>
        <w:commentRangeStart w:id="124"/>
        <w:r>
          <w:rPr>
            <w:rFonts w:asciiTheme="majorHAnsi" w:hAnsiTheme="majorHAnsi"/>
            <w:sz w:val="24"/>
            <w:szCs w:val="24"/>
          </w:rPr>
          <w:t>am</w:t>
        </w:r>
        <w:commentRangeEnd w:id="124"/>
        <w:r>
          <w:rPr>
            <w:rStyle w:val="CommentReference"/>
            <w:rFonts w:ascii="Calibri" w:eastAsia="SimSun" w:hAnsi="Calibri" w:cs="Times New Roman"/>
          </w:rPr>
          <w:commentReference w:id="124"/>
        </w:r>
        <w:r>
          <w:rPr>
            <w:rFonts w:asciiTheme="majorHAnsi" w:hAnsiTheme="majorHAnsi"/>
            <w:sz w:val="24"/>
            <w:szCs w:val="24"/>
          </w:rPr>
          <w:t xml:space="preserve"> qualified to teach graduate-level microeconomics and game theory. </w:t>
        </w:r>
        <w:r w:rsidRPr="0017249F">
          <w:rPr>
            <w:rFonts w:asciiTheme="majorHAnsi" w:hAnsiTheme="majorHAnsi"/>
            <w:sz w:val="24"/>
            <w:szCs w:val="24"/>
          </w:rPr>
          <w:t>I</w:t>
        </w:r>
        <w:r>
          <w:rPr>
            <w:rFonts w:asciiTheme="majorHAnsi" w:hAnsiTheme="majorHAnsi"/>
            <w:sz w:val="24"/>
            <w:szCs w:val="24"/>
          </w:rPr>
          <w:t>n addition, I</w:t>
        </w:r>
        <w:r w:rsidRPr="0017249F">
          <w:rPr>
            <w:rFonts w:asciiTheme="majorHAnsi" w:hAnsiTheme="majorHAnsi"/>
            <w:sz w:val="24"/>
            <w:szCs w:val="24"/>
          </w:rPr>
          <w:t xml:space="preserve"> loo</w:t>
        </w:r>
        <w:r>
          <w:rPr>
            <w:rFonts w:asciiTheme="majorHAnsi" w:hAnsiTheme="majorHAnsi"/>
            <w:sz w:val="24"/>
            <w:szCs w:val="24"/>
          </w:rPr>
          <w:t xml:space="preserve">k forward to the </w:t>
        </w:r>
        <w:r>
          <w:rPr>
            <w:rFonts w:asciiTheme="majorHAnsi" w:hAnsiTheme="majorHAnsi"/>
            <w:sz w:val="24"/>
            <w:szCs w:val="24"/>
          </w:rPr>
          <w:lastRenderedPageBreak/>
          <w:t>opportunity to develop new courses</w:t>
        </w:r>
        <w:r w:rsidRPr="0017249F">
          <w:rPr>
            <w:rFonts w:asciiTheme="majorHAnsi" w:hAnsiTheme="majorHAnsi"/>
            <w:sz w:val="24"/>
            <w:szCs w:val="24"/>
          </w:rPr>
          <w:t xml:space="preserve"> that relate to behavioral and experimental</w:t>
        </w:r>
        <w:r>
          <w:rPr>
            <w:rFonts w:asciiTheme="majorHAnsi" w:hAnsiTheme="majorHAnsi"/>
            <w:sz w:val="24"/>
            <w:szCs w:val="24"/>
          </w:rPr>
          <w:t xml:space="preserve"> economics.</w:t>
        </w:r>
      </w:ins>
    </w:p>
    <w:p w:rsidR="007E78C4" w:rsidRPr="0067543D" w:rsidRDefault="007E78C4" w:rsidP="007E78C4">
      <w:pPr>
        <w:pStyle w:val="NoSpacing"/>
        <w:jc w:val="both"/>
        <w:rPr>
          <w:ins w:id="125" w:author="Owner" w:date="2015-11-17T14:42:00Z"/>
          <w:rFonts w:asciiTheme="majorHAnsi" w:hAnsiTheme="majorHAnsi"/>
          <w:sz w:val="24"/>
          <w:szCs w:val="24"/>
        </w:rPr>
      </w:pPr>
    </w:p>
    <w:p w:rsidR="007E78C4" w:rsidRPr="0067543D" w:rsidRDefault="007E78C4" w:rsidP="007E78C4">
      <w:pPr>
        <w:pStyle w:val="NoSpacing"/>
        <w:jc w:val="both"/>
        <w:rPr>
          <w:ins w:id="126" w:author="Owner" w:date="2015-11-17T14:42:00Z"/>
          <w:rFonts w:asciiTheme="majorHAnsi" w:hAnsiTheme="majorHAnsi"/>
          <w:sz w:val="24"/>
          <w:szCs w:val="24"/>
        </w:rPr>
      </w:pPr>
      <w:ins w:id="127" w:author="Owner" w:date="2015-11-17T14:42:00Z">
        <w:r w:rsidRPr="0067543D">
          <w:rPr>
            <w:rFonts w:asciiTheme="majorHAnsi" w:hAnsiTheme="majorHAnsi"/>
            <w:sz w:val="24"/>
            <w:szCs w:val="24"/>
          </w:rPr>
          <w:t>I am enclosing my curriculum vitae</w:t>
        </w:r>
        <w:r>
          <w:rPr>
            <w:rFonts w:asciiTheme="majorHAnsi" w:hAnsiTheme="majorHAnsi"/>
            <w:sz w:val="24"/>
            <w:szCs w:val="24"/>
          </w:rPr>
          <w:t xml:space="preserve">, </w:t>
        </w:r>
        <w:r w:rsidRPr="0067543D">
          <w:rPr>
            <w:rFonts w:asciiTheme="majorHAnsi" w:hAnsiTheme="majorHAnsi"/>
            <w:sz w:val="24"/>
            <w:szCs w:val="24"/>
          </w:rPr>
          <w:t>job market paper</w:t>
        </w:r>
        <w:r>
          <w:rPr>
            <w:rFonts w:asciiTheme="majorHAnsi" w:hAnsiTheme="majorHAnsi"/>
            <w:sz w:val="24"/>
            <w:szCs w:val="24"/>
          </w:rPr>
          <w:t>, and research statement</w:t>
        </w:r>
        <w:r>
          <w:rPr>
            <w:rStyle w:val="CommentReference"/>
            <w:rFonts w:ascii="Calibri" w:eastAsia="SimSun" w:hAnsi="Calibri" w:cs="Times New Roman"/>
          </w:rPr>
          <w:commentReference w:id="86"/>
        </w:r>
        <w:r w:rsidRPr="0067543D">
          <w:rPr>
            <w:rFonts w:asciiTheme="majorHAnsi" w:hAnsiTheme="majorHAnsi"/>
            <w:sz w:val="24"/>
            <w:szCs w:val="24"/>
          </w:rPr>
          <w:t>. Letters of recommendation will arrive under separate cover. I will gladly provide any other supporting materials upon req</w:t>
        </w:r>
        <w:r>
          <w:rPr>
            <w:rFonts w:asciiTheme="majorHAnsi" w:hAnsiTheme="majorHAnsi"/>
            <w:sz w:val="24"/>
            <w:szCs w:val="24"/>
          </w:rPr>
          <w:t>uest. I will be attending the ASS</w:t>
        </w:r>
        <w:r w:rsidRPr="0067543D">
          <w:rPr>
            <w:rFonts w:asciiTheme="majorHAnsi" w:hAnsiTheme="majorHAnsi"/>
            <w:sz w:val="24"/>
            <w:szCs w:val="24"/>
          </w:rPr>
          <w:t xml:space="preserve">A annual meeting in San Francisco next January and would be </w:t>
        </w:r>
        <w:commentRangeStart w:id="128"/>
        <w:r>
          <w:rPr>
            <w:rFonts w:asciiTheme="majorHAnsi" w:hAnsiTheme="majorHAnsi"/>
            <w:sz w:val="24"/>
            <w:szCs w:val="24"/>
          </w:rPr>
          <w:t>happy</w:t>
        </w:r>
        <w:commentRangeEnd w:id="128"/>
        <w:r>
          <w:rPr>
            <w:rStyle w:val="CommentReference"/>
            <w:rFonts w:ascii="Calibri" w:eastAsia="SimSun" w:hAnsi="Calibri" w:cs="Times New Roman"/>
          </w:rPr>
          <w:commentReference w:id="128"/>
        </w:r>
        <w:r w:rsidRPr="0067543D">
          <w:rPr>
            <w:rFonts w:asciiTheme="majorHAnsi" w:hAnsiTheme="majorHAnsi"/>
            <w:sz w:val="24"/>
            <w:szCs w:val="24"/>
          </w:rPr>
          <w:t xml:space="preserve"> </w:t>
        </w:r>
        <w:r w:rsidRPr="0067543D">
          <w:rPr>
            <w:rFonts w:asciiTheme="majorHAnsi" w:hAnsiTheme="majorHAnsi"/>
            <w:sz w:val="24"/>
            <w:szCs w:val="24"/>
          </w:rPr>
          <w:t xml:space="preserve">to meet </w:t>
        </w:r>
        <w:r>
          <w:rPr>
            <w:rFonts w:asciiTheme="majorHAnsi" w:hAnsiTheme="majorHAnsi"/>
            <w:sz w:val="24"/>
            <w:szCs w:val="24"/>
          </w:rPr>
          <w:t xml:space="preserve">with </w:t>
        </w:r>
        <w:r w:rsidRPr="0067543D">
          <w:rPr>
            <w:rFonts w:asciiTheme="majorHAnsi" w:hAnsiTheme="majorHAnsi"/>
            <w:sz w:val="24"/>
            <w:szCs w:val="24"/>
          </w:rPr>
          <w:t>you there at your convenience. Thank you for your consideration. I look forward to hearing from you</w:t>
        </w:r>
        <w:r>
          <w:rPr>
            <w:rStyle w:val="CommentReference"/>
            <w:rFonts w:ascii="Calibri" w:eastAsia="SimSun" w:hAnsi="Calibri" w:cs="Times New Roman"/>
          </w:rPr>
          <w:commentReference w:id="97"/>
        </w:r>
        <w:r w:rsidRPr="0067543D">
          <w:rPr>
            <w:rFonts w:asciiTheme="majorHAnsi" w:hAnsiTheme="majorHAnsi"/>
            <w:sz w:val="24"/>
            <w:szCs w:val="24"/>
          </w:rPr>
          <w:t xml:space="preserve">. </w:t>
        </w:r>
      </w:ins>
    </w:p>
    <w:p w:rsidR="00816B51" w:rsidRPr="0067543D" w:rsidRDefault="00816B51" w:rsidP="0017249F">
      <w:pPr>
        <w:pStyle w:val="NoSpacing"/>
        <w:jc w:val="both"/>
        <w:rPr>
          <w:rFonts w:asciiTheme="majorHAnsi" w:hAnsiTheme="majorHAnsi"/>
          <w:sz w:val="24"/>
          <w:szCs w:val="24"/>
        </w:rPr>
      </w:pPr>
      <w:bookmarkStart w:id="129" w:name="_GoBack"/>
      <w:bookmarkEnd w:id="129"/>
    </w:p>
    <w:sectPr w:rsidR="00816B51" w:rsidRPr="0067543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I capitalized for consistency. OK?</w:t>
      </w:r>
    </w:p>
  </w:comment>
  <w:comment w:id="7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Lowercased based on most American style guides. OK?</w:t>
      </w:r>
    </w:p>
  </w:comment>
  <w:comment w:id="15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Changed to make more aspirational. OK?</w:t>
      </w:r>
    </w:p>
  </w:comment>
  <w:comment w:id="21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Changed to clarity “its.” OK?</w:t>
      </w:r>
    </w:p>
  </w:comment>
  <w:comment w:id="27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Swapped for the stronger verb form. OK?</w:t>
      </w:r>
    </w:p>
  </w:comment>
  <w:comment w:id="33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 w:rsidR="00DA5BF4">
        <w:t>"Literature" is one of those words that covers both one study and more than one study, so the singular form is appropriate and correct. OK?</w:t>
      </w:r>
    </w:p>
  </w:comment>
  <w:comment w:id="36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Swapped to vary the phrasing. OK?</w:t>
      </w:r>
    </w:p>
  </w:comment>
  <w:comment w:id="53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“Expect” seemed a little bit presumptive; changed to make more aspirational. OK?</w:t>
      </w:r>
    </w:p>
  </w:comment>
  <w:comment w:id="58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Reworked slightly to enhance structure and flow. OK?</w:t>
      </w:r>
    </w:p>
  </w:comment>
  <w:comment w:id="72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Restructured to heighten impact. OK?</w:t>
      </w:r>
    </w:p>
  </w:comment>
  <w:comment w:id="76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Swapped for stronger phrasing. OK?</w:t>
      </w:r>
    </w:p>
  </w:comment>
  <w:comment w:id="87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Deleted repeated info. Is there a fourth item enclosed?</w:t>
      </w:r>
    </w:p>
  </w:comment>
  <w:comment w:id="91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Swapped to vary the phrasing. OK?</w:t>
      </w:r>
    </w:p>
  </w:comment>
  <w:comment w:id="98" w:author="Owner" w:date="2015-11-17T14:40:00Z" w:initials="O">
    <w:p w:rsidR="00EB2189" w:rsidRDefault="00EB2189">
      <w:pPr>
        <w:pStyle w:val="CommentText"/>
      </w:pPr>
      <w:r>
        <w:rPr>
          <w:rStyle w:val="CommentReference"/>
        </w:rPr>
        <w:annotationRef/>
      </w:r>
      <w:r>
        <w:t>There’s nothing wrong with this if you prefer it, but it does seem a bit demanding, especially since you can meet committee members in January. Change OK?</w:t>
      </w:r>
    </w:p>
  </w:comment>
  <w:comment w:id="106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I capitalized for consistency. OK?</w:t>
      </w:r>
    </w:p>
  </w:comment>
  <w:comment w:id="107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Lowercased based on most American style guides. OK?</w:t>
      </w:r>
    </w:p>
  </w:comment>
  <w:comment w:id="108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Changed to make more aspirational. OK?</w:t>
      </w:r>
    </w:p>
  </w:comment>
  <w:comment w:id="109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Changed to clarity “its.” OK?</w:t>
      </w:r>
    </w:p>
  </w:comment>
  <w:comment w:id="26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Swapped for the stronger verb form. OK?</w:t>
      </w:r>
    </w:p>
  </w:comment>
  <w:comment w:id="113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"Literature" is one of those words that covers both one study and more than one study, so the singular form is appropriate and correct. OK?</w:t>
      </w:r>
    </w:p>
  </w:comment>
  <w:comment w:id="114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Swapped to vary the phrasing. OK?</w:t>
      </w:r>
    </w:p>
  </w:comment>
  <w:comment w:id="118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“Expect” seemed a little bit presumptive; changed to make more aspirational. OK?</w:t>
      </w:r>
    </w:p>
  </w:comment>
  <w:comment w:id="122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Reworked slightly to enhance structure and flow. OK?</w:t>
      </w:r>
    </w:p>
  </w:comment>
  <w:comment w:id="123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Restructured to heighten impact. OK?</w:t>
      </w:r>
    </w:p>
  </w:comment>
  <w:comment w:id="124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Swapped for stronger phrasing. OK?</w:t>
      </w:r>
    </w:p>
  </w:comment>
  <w:comment w:id="86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Deleted repeated info. Is there a fourth item enclosed?</w:t>
      </w:r>
    </w:p>
  </w:comment>
  <w:comment w:id="128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Swapped to vary the phrasing. OK?</w:t>
      </w:r>
    </w:p>
  </w:comment>
  <w:comment w:id="97" w:author="Owner" w:date="2015-11-17T14:42:00Z" w:initials="O">
    <w:p w:rsidR="007E78C4" w:rsidRDefault="007E78C4" w:rsidP="007E78C4">
      <w:pPr>
        <w:pStyle w:val="CommentText"/>
      </w:pPr>
      <w:r>
        <w:rPr>
          <w:rStyle w:val="CommentReference"/>
        </w:rPr>
        <w:annotationRef/>
      </w:r>
      <w:r>
        <w:t>There’s nothing wrong with this if you prefer it, but it does seem a bit demanding, especially since you can meet committee members in January. Change OK?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BF4" w:rsidRDefault="00DA5BF4" w:rsidP="0089377A">
      <w:pPr>
        <w:spacing w:after="0" w:line="240" w:lineRule="auto"/>
      </w:pPr>
      <w:r>
        <w:separator/>
      </w:r>
    </w:p>
  </w:endnote>
  <w:endnote w:type="continuationSeparator" w:id="0">
    <w:p w:rsidR="00DA5BF4" w:rsidRDefault="00DA5BF4" w:rsidP="0089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425948"/>
      <w:docPartObj>
        <w:docPartGallery w:val="Page Numbers (Bottom of Page)"/>
        <w:docPartUnique/>
      </w:docPartObj>
    </w:sdtPr>
    <w:sdtEndPr/>
    <w:sdtContent>
      <w:p w:rsidR="0089377A" w:rsidRDefault="0089377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8C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9377A" w:rsidRDefault="00893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BF4" w:rsidRDefault="00DA5BF4" w:rsidP="0089377A">
      <w:pPr>
        <w:spacing w:after="0" w:line="240" w:lineRule="auto"/>
      </w:pPr>
      <w:r>
        <w:separator/>
      </w:r>
    </w:p>
  </w:footnote>
  <w:footnote w:type="continuationSeparator" w:id="0">
    <w:p w:rsidR="00DA5BF4" w:rsidRDefault="00DA5BF4" w:rsidP="00893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AE"/>
    <w:rsid w:val="000011C5"/>
    <w:rsid w:val="000021A3"/>
    <w:rsid w:val="000237FA"/>
    <w:rsid w:val="00033E49"/>
    <w:rsid w:val="00046158"/>
    <w:rsid w:val="0005175E"/>
    <w:rsid w:val="000576E0"/>
    <w:rsid w:val="00057814"/>
    <w:rsid w:val="00087DEF"/>
    <w:rsid w:val="000A027E"/>
    <w:rsid w:val="00115CC0"/>
    <w:rsid w:val="0011617D"/>
    <w:rsid w:val="00127B3E"/>
    <w:rsid w:val="00132D1B"/>
    <w:rsid w:val="00132EA0"/>
    <w:rsid w:val="00134309"/>
    <w:rsid w:val="001347D2"/>
    <w:rsid w:val="0017249F"/>
    <w:rsid w:val="001C0D42"/>
    <w:rsid w:val="001C276F"/>
    <w:rsid w:val="001D19AC"/>
    <w:rsid w:val="001E2134"/>
    <w:rsid w:val="001F5283"/>
    <w:rsid w:val="00214CD9"/>
    <w:rsid w:val="0022373D"/>
    <w:rsid w:val="00236C1B"/>
    <w:rsid w:val="00256DDB"/>
    <w:rsid w:val="002642C6"/>
    <w:rsid w:val="00264443"/>
    <w:rsid w:val="00292633"/>
    <w:rsid w:val="00297807"/>
    <w:rsid w:val="002B2537"/>
    <w:rsid w:val="002C4640"/>
    <w:rsid w:val="002C687A"/>
    <w:rsid w:val="002C74F6"/>
    <w:rsid w:val="0030103B"/>
    <w:rsid w:val="00310B6E"/>
    <w:rsid w:val="0032027B"/>
    <w:rsid w:val="003449B0"/>
    <w:rsid w:val="003475FC"/>
    <w:rsid w:val="00353F04"/>
    <w:rsid w:val="003624BF"/>
    <w:rsid w:val="003710DB"/>
    <w:rsid w:val="003731FD"/>
    <w:rsid w:val="0038544A"/>
    <w:rsid w:val="0038594B"/>
    <w:rsid w:val="003A6B60"/>
    <w:rsid w:val="003C5E21"/>
    <w:rsid w:val="003F0372"/>
    <w:rsid w:val="003F269B"/>
    <w:rsid w:val="00415B81"/>
    <w:rsid w:val="0043339E"/>
    <w:rsid w:val="004518E1"/>
    <w:rsid w:val="00453BB0"/>
    <w:rsid w:val="00465762"/>
    <w:rsid w:val="00475277"/>
    <w:rsid w:val="004831C3"/>
    <w:rsid w:val="00490784"/>
    <w:rsid w:val="00494D69"/>
    <w:rsid w:val="004A0281"/>
    <w:rsid w:val="004A17BE"/>
    <w:rsid w:val="004A477D"/>
    <w:rsid w:val="004A6FC3"/>
    <w:rsid w:val="004C7396"/>
    <w:rsid w:val="004F2B49"/>
    <w:rsid w:val="00550C76"/>
    <w:rsid w:val="005557C1"/>
    <w:rsid w:val="005710AD"/>
    <w:rsid w:val="0059444F"/>
    <w:rsid w:val="005A318B"/>
    <w:rsid w:val="005C1AA0"/>
    <w:rsid w:val="005D4CC1"/>
    <w:rsid w:val="0061175B"/>
    <w:rsid w:val="00611E6A"/>
    <w:rsid w:val="006309E8"/>
    <w:rsid w:val="0063213B"/>
    <w:rsid w:val="00634814"/>
    <w:rsid w:val="00634D19"/>
    <w:rsid w:val="006446A2"/>
    <w:rsid w:val="00651D87"/>
    <w:rsid w:val="00652310"/>
    <w:rsid w:val="006641D3"/>
    <w:rsid w:val="00674E5D"/>
    <w:rsid w:val="0067543D"/>
    <w:rsid w:val="006847AC"/>
    <w:rsid w:val="006A13E9"/>
    <w:rsid w:val="006A5352"/>
    <w:rsid w:val="006B15ED"/>
    <w:rsid w:val="006B5045"/>
    <w:rsid w:val="006D0A56"/>
    <w:rsid w:val="006D1272"/>
    <w:rsid w:val="006E4DF1"/>
    <w:rsid w:val="006F7EA2"/>
    <w:rsid w:val="00715F99"/>
    <w:rsid w:val="00723D39"/>
    <w:rsid w:val="007616F5"/>
    <w:rsid w:val="0077561E"/>
    <w:rsid w:val="00785C55"/>
    <w:rsid w:val="00793756"/>
    <w:rsid w:val="007C4468"/>
    <w:rsid w:val="007D708B"/>
    <w:rsid w:val="007E78C4"/>
    <w:rsid w:val="00816B51"/>
    <w:rsid w:val="00820AAD"/>
    <w:rsid w:val="0083142C"/>
    <w:rsid w:val="00850C24"/>
    <w:rsid w:val="00880B51"/>
    <w:rsid w:val="00881AD5"/>
    <w:rsid w:val="0089377A"/>
    <w:rsid w:val="008D1759"/>
    <w:rsid w:val="008D2E65"/>
    <w:rsid w:val="008D3BA9"/>
    <w:rsid w:val="008E6274"/>
    <w:rsid w:val="008F5763"/>
    <w:rsid w:val="00902C87"/>
    <w:rsid w:val="00907743"/>
    <w:rsid w:val="00956588"/>
    <w:rsid w:val="00981AA0"/>
    <w:rsid w:val="00986B3D"/>
    <w:rsid w:val="009E5F85"/>
    <w:rsid w:val="00A20AD3"/>
    <w:rsid w:val="00A2778F"/>
    <w:rsid w:val="00A33460"/>
    <w:rsid w:val="00A44EAD"/>
    <w:rsid w:val="00A468DB"/>
    <w:rsid w:val="00A5008E"/>
    <w:rsid w:val="00A54D9E"/>
    <w:rsid w:val="00A56D31"/>
    <w:rsid w:val="00A65E08"/>
    <w:rsid w:val="00A72A5E"/>
    <w:rsid w:val="00A906A2"/>
    <w:rsid w:val="00AE4777"/>
    <w:rsid w:val="00B0236D"/>
    <w:rsid w:val="00B47C6D"/>
    <w:rsid w:val="00B65170"/>
    <w:rsid w:val="00B73BA0"/>
    <w:rsid w:val="00BB05D7"/>
    <w:rsid w:val="00BB62DC"/>
    <w:rsid w:val="00BC3B05"/>
    <w:rsid w:val="00BC5754"/>
    <w:rsid w:val="00BC7CA9"/>
    <w:rsid w:val="00BD5B35"/>
    <w:rsid w:val="00BF052B"/>
    <w:rsid w:val="00BF712B"/>
    <w:rsid w:val="00C0712D"/>
    <w:rsid w:val="00C21567"/>
    <w:rsid w:val="00C25AD7"/>
    <w:rsid w:val="00C33F56"/>
    <w:rsid w:val="00C37E8A"/>
    <w:rsid w:val="00C465D9"/>
    <w:rsid w:val="00C46A5F"/>
    <w:rsid w:val="00C51813"/>
    <w:rsid w:val="00C70026"/>
    <w:rsid w:val="00C81037"/>
    <w:rsid w:val="00C82586"/>
    <w:rsid w:val="00C82CB6"/>
    <w:rsid w:val="00C94EF1"/>
    <w:rsid w:val="00CB5079"/>
    <w:rsid w:val="00CD36E3"/>
    <w:rsid w:val="00CE1C26"/>
    <w:rsid w:val="00CE3768"/>
    <w:rsid w:val="00CF7628"/>
    <w:rsid w:val="00CF7979"/>
    <w:rsid w:val="00D170ED"/>
    <w:rsid w:val="00D2097F"/>
    <w:rsid w:val="00D236C9"/>
    <w:rsid w:val="00D44076"/>
    <w:rsid w:val="00D504DE"/>
    <w:rsid w:val="00D56EAE"/>
    <w:rsid w:val="00D62F6E"/>
    <w:rsid w:val="00D7281E"/>
    <w:rsid w:val="00D81F9C"/>
    <w:rsid w:val="00D92F08"/>
    <w:rsid w:val="00DA5BF4"/>
    <w:rsid w:val="00DA765E"/>
    <w:rsid w:val="00DF4A58"/>
    <w:rsid w:val="00DF616D"/>
    <w:rsid w:val="00DF673B"/>
    <w:rsid w:val="00E4225F"/>
    <w:rsid w:val="00E51EF7"/>
    <w:rsid w:val="00E62022"/>
    <w:rsid w:val="00E96E99"/>
    <w:rsid w:val="00EA6652"/>
    <w:rsid w:val="00EB2189"/>
    <w:rsid w:val="00EF64F3"/>
    <w:rsid w:val="00F1641D"/>
    <w:rsid w:val="00F31597"/>
    <w:rsid w:val="00F328B1"/>
    <w:rsid w:val="00F81777"/>
    <w:rsid w:val="00FA5ECA"/>
    <w:rsid w:val="00FE219B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3D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2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7A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7A"/>
    <w:rPr>
      <w:rFonts w:ascii="Calibri" w:eastAsia="SimSu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B2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189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189"/>
    <w:rPr>
      <w:rFonts w:ascii="Calibri" w:eastAsia="SimSu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89"/>
    <w:rPr>
      <w:rFonts w:ascii="Tahoma" w:eastAsia="SimSu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2189"/>
    <w:pPr>
      <w:spacing w:after="0" w:line="240" w:lineRule="auto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3D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2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7A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9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7A"/>
    <w:rPr>
      <w:rFonts w:ascii="Calibri" w:eastAsia="SimSu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B2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189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189"/>
    <w:rPr>
      <w:rFonts w:ascii="Calibri" w:eastAsia="SimSu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89"/>
    <w:rPr>
      <w:rFonts w:ascii="Tahoma" w:eastAsia="SimSu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2189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UCONN_ECON</Company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Sining</dc:creator>
  <cp:lastModifiedBy>Owner</cp:lastModifiedBy>
  <cp:revision>5</cp:revision>
  <cp:lastPrinted>2015-11-05T21:36:00Z</cp:lastPrinted>
  <dcterms:created xsi:type="dcterms:W3CDTF">2015-11-17T04:09:00Z</dcterms:created>
  <dcterms:modified xsi:type="dcterms:W3CDTF">2015-11-17T20:42:00Z</dcterms:modified>
</cp:coreProperties>
</file>